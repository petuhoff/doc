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50801" w:rsidRDefault="009E3275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db</w:t>
      </w:r>
      <w:r w:rsidR="00867D14">
        <w:rPr>
          <w:rFonts w:ascii="Cambria" w:hAnsi="Cambria"/>
          <w:b/>
          <w:color w:val="0000FF"/>
          <w:sz w:val="36"/>
          <w:szCs w:val="36"/>
          <w:lang w:val="en-US"/>
        </w:rPr>
        <w:t>del</w:t>
      </w:r>
      <w:r w:rsidR="008D586F">
        <w:rPr>
          <w:rFonts w:ascii="Cambria" w:hAnsi="Cambria"/>
          <w:b/>
          <w:color w:val="0000FF"/>
          <w:sz w:val="36"/>
          <w:szCs w:val="36"/>
        </w:rPr>
        <w:t>group</w:t>
      </w:r>
      <w:proofErr w:type="spellEnd"/>
      <w:proofErr w:type="gramEnd"/>
    </w:p>
    <w:p w:rsidR="00DE0459" w:rsidRPr="00642CE1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r w:rsidR="00867D14" w:rsidRPr="00867D14">
        <w:rPr>
          <w:rFonts w:ascii="Cambria" w:hAnsi="Cambria"/>
          <w:color w:val="0000FF"/>
          <w:sz w:val="28"/>
          <w:szCs w:val="28"/>
        </w:rPr>
        <w:t>уничтожения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 </w:t>
      </w:r>
      <w:r w:rsidR="008D586F" w:rsidRPr="008D586F">
        <w:rPr>
          <w:rFonts w:ascii="Cambria" w:hAnsi="Cambria"/>
          <w:color w:val="0000FF"/>
          <w:sz w:val="28"/>
          <w:szCs w:val="28"/>
        </w:rPr>
        <w:t xml:space="preserve">группы </w:t>
      </w:r>
      <w:r w:rsidR="00867D14">
        <w:rPr>
          <w:rFonts w:ascii="Cambria" w:hAnsi="Cambria"/>
          <w:color w:val="0000FF"/>
          <w:sz w:val="28"/>
          <w:szCs w:val="28"/>
        </w:rPr>
        <w:t>сигналов в базе</w:t>
      </w:r>
      <w:r w:rsidR="00115C22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642CE1" w:rsidRDefault="009C7FB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642CE1">
        <w:rPr>
          <w:rFonts w:ascii="Cambria" w:hAnsi="Cambria"/>
          <w:b/>
          <w:sz w:val="28"/>
          <w:szCs w:val="28"/>
        </w:rPr>
        <w:t>:</w:t>
      </w:r>
    </w:p>
    <w:p w:rsidR="00A46EA8" w:rsidRDefault="00867D14" w:rsidP="00D22A53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r w:rsidRPr="00867D14">
        <w:rPr>
          <w:rFonts w:ascii="Cambria" w:hAnsi="Cambria"/>
          <w:b/>
          <w:sz w:val="28"/>
          <w:szCs w:val="28"/>
        </w:rPr>
        <w:t>db</w:t>
      </w:r>
      <w:r>
        <w:rPr>
          <w:rFonts w:ascii="Cambria" w:hAnsi="Cambria"/>
          <w:b/>
          <w:sz w:val="28"/>
          <w:szCs w:val="28"/>
          <w:lang w:val="en-US"/>
        </w:rPr>
        <w:t>del</w:t>
      </w:r>
      <w:bookmarkStart w:id="0" w:name="_GoBack"/>
      <w:bookmarkEnd w:id="0"/>
      <w:r w:rsidR="008D586F" w:rsidRPr="00867D14">
        <w:rPr>
          <w:rFonts w:ascii="Cambria" w:hAnsi="Cambria" w:cs="Courier New"/>
          <w:b/>
          <w:sz w:val="28"/>
          <w:szCs w:val="28"/>
          <w:lang w:val="en-US"/>
        </w:rPr>
        <w:t>group</w:t>
      </w:r>
      <w:proofErr w:type="spellEnd"/>
      <w:r w:rsidR="00BE541B" w:rsidRPr="00867D14">
        <w:rPr>
          <w:rFonts w:ascii="Cambria" w:hAnsi="Cambria"/>
          <w:sz w:val="28"/>
          <w:szCs w:val="28"/>
        </w:rPr>
        <w:t>(</w:t>
      </w:r>
      <w:r w:rsidR="009E3275" w:rsidRPr="009E3275">
        <w:rPr>
          <w:rFonts w:ascii="Cambria" w:hAnsi="Cambria" w:cs="Courier New"/>
          <w:i/>
          <w:sz w:val="28"/>
          <w:szCs w:val="28"/>
          <w:lang w:val="en-US"/>
        </w:rPr>
        <w:t>cat</w:t>
      </w:r>
      <w:r w:rsidR="008D586F" w:rsidRPr="008D586F">
        <w:rPr>
          <w:rFonts w:ascii="Cambria" w:hAnsi="Cambria" w:cs="Courier New"/>
          <w:i/>
          <w:sz w:val="28"/>
          <w:szCs w:val="28"/>
        </w:rPr>
        <w:t xml:space="preserve">, </w:t>
      </w:r>
      <w:r w:rsidR="008D586F">
        <w:rPr>
          <w:rFonts w:ascii="Cambria" w:hAnsi="Cambria" w:cs="Courier New"/>
          <w:i/>
          <w:sz w:val="28"/>
          <w:szCs w:val="28"/>
          <w:lang w:val="en-US"/>
        </w:rPr>
        <w:t>group</w:t>
      </w:r>
      <w:r w:rsidR="00A46EA8" w:rsidRPr="00642CE1">
        <w:rPr>
          <w:rFonts w:ascii="Cambria" w:hAnsi="Cambria" w:cs="Courier New"/>
          <w:sz w:val="28"/>
          <w:szCs w:val="28"/>
        </w:rPr>
        <w:t>);</w:t>
      </w:r>
    </w:p>
    <w:p w:rsidR="00E95EF5" w:rsidRPr="008D586F" w:rsidRDefault="00E95EF5" w:rsidP="00D22A53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9E3275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9E3275">
        <w:rPr>
          <w:rFonts w:ascii="Cambria" w:hAnsi="Cambria"/>
          <w:b/>
          <w:sz w:val="28"/>
          <w:szCs w:val="28"/>
        </w:rPr>
        <w:t>:</w:t>
      </w:r>
    </w:p>
    <w:p w:rsidR="008F5D3B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cat</w:t>
      </w:r>
      <w:proofErr w:type="gramEnd"/>
      <w:r w:rsidR="00D22A53" w:rsidRPr="00642CE1">
        <w:rPr>
          <w:rFonts w:ascii="Cambria" w:hAnsi="Cambria"/>
          <w:i/>
          <w:sz w:val="28"/>
          <w:szCs w:val="28"/>
        </w:rPr>
        <w:t xml:space="preserve"> </w:t>
      </w:r>
      <w:r w:rsidR="003C2C02" w:rsidRPr="00642CE1">
        <w:rPr>
          <w:rFonts w:ascii="Cambria" w:hAnsi="Cambria"/>
          <w:sz w:val="28"/>
          <w:szCs w:val="28"/>
        </w:rPr>
        <w:t xml:space="preserve">– </w:t>
      </w:r>
      <w:r w:rsidRPr="00173F5E">
        <w:rPr>
          <w:rFonts w:ascii="Cambria" w:hAnsi="Cambria"/>
          <w:sz w:val="28"/>
          <w:szCs w:val="28"/>
        </w:rPr>
        <w:t>переменная</w:t>
      </w:r>
      <w:r w:rsidR="00040B1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типа </w:t>
      </w:r>
      <w:r>
        <w:rPr>
          <w:rFonts w:ascii="Cambria" w:hAnsi="Cambria"/>
          <w:sz w:val="28"/>
          <w:szCs w:val="28"/>
          <w:lang w:val="en-US"/>
        </w:rPr>
        <w:t>string</w:t>
      </w:r>
      <w:r w:rsidRPr="00173F5E">
        <w:rPr>
          <w:rFonts w:ascii="Cambria" w:hAnsi="Cambria"/>
          <w:sz w:val="28"/>
          <w:szCs w:val="28"/>
        </w:rPr>
        <w:t>, содержащая имя категории,</w:t>
      </w:r>
      <w:r w:rsidR="008D586F">
        <w:rPr>
          <w:rFonts w:ascii="Cambria" w:hAnsi="Cambria"/>
          <w:sz w:val="28"/>
          <w:szCs w:val="28"/>
        </w:rPr>
        <w:t xml:space="preserve"> в которой </w:t>
      </w:r>
      <w:r w:rsidR="00867D14" w:rsidRPr="00867D14">
        <w:rPr>
          <w:rFonts w:ascii="Cambria" w:hAnsi="Cambria"/>
          <w:sz w:val="28"/>
          <w:szCs w:val="28"/>
        </w:rPr>
        <w:t>содержится удаляемая</w:t>
      </w:r>
      <w:r w:rsidR="008D586F">
        <w:rPr>
          <w:rFonts w:ascii="Cambria" w:hAnsi="Cambria"/>
          <w:sz w:val="28"/>
          <w:szCs w:val="28"/>
        </w:rPr>
        <w:t xml:space="preserve"> групп</w:t>
      </w:r>
      <w:r w:rsidR="00867D14">
        <w:rPr>
          <w:rFonts w:ascii="Cambria" w:hAnsi="Cambria"/>
          <w:sz w:val="28"/>
          <w:szCs w:val="28"/>
        </w:rPr>
        <w:t>а</w:t>
      </w:r>
      <w:r w:rsidR="008D586F">
        <w:rPr>
          <w:rFonts w:ascii="Cambria" w:hAnsi="Cambria"/>
          <w:sz w:val="28"/>
          <w:szCs w:val="28"/>
        </w:rPr>
        <w:t>;</w:t>
      </w:r>
    </w:p>
    <w:p w:rsidR="008D586F" w:rsidRPr="008D586F" w:rsidRDefault="008D586F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8D586F">
        <w:rPr>
          <w:rFonts w:ascii="Cambria" w:hAnsi="Cambria"/>
          <w:i/>
          <w:sz w:val="28"/>
          <w:szCs w:val="28"/>
        </w:rPr>
        <w:t>group</w:t>
      </w:r>
      <w:proofErr w:type="spellEnd"/>
      <w:r w:rsidRPr="008D586F">
        <w:rPr>
          <w:rFonts w:ascii="Cambria" w:hAnsi="Cambria"/>
          <w:sz w:val="28"/>
          <w:szCs w:val="28"/>
        </w:rPr>
        <w:t xml:space="preserve"> – переменная типа </w:t>
      </w:r>
      <w:r>
        <w:rPr>
          <w:rFonts w:ascii="Cambria" w:hAnsi="Cambria"/>
          <w:sz w:val="28"/>
          <w:szCs w:val="28"/>
          <w:lang w:val="en-US"/>
        </w:rPr>
        <w:t>string</w:t>
      </w:r>
      <w:r>
        <w:rPr>
          <w:rFonts w:ascii="Cambria" w:hAnsi="Cambria"/>
          <w:sz w:val="28"/>
          <w:szCs w:val="28"/>
        </w:rPr>
        <w:t>, содержащая имя</w:t>
      </w:r>
      <w:r w:rsidR="00867D14" w:rsidRPr="00867D14">
        <w:rPr>
          <w:rFonts w:ascii="Cambria" w:hAnsi="Cambria"/>
          <w:sz w:val="28"/>
          <w:szCs w:val="28"/>
        </w:rPr>
        <w:t xml:space="preserve"> удаляемой</w:t>
      </w:r>
      <w:r>
        <w:rPr>
          <w:rFonts w:ascii="Cambria" w:hAnsi="Cambria"/>
          <w:sz w:val="28"/>
          <w:szCs w:val="28"/>
        </w:rPr>
        <w:t xml:space="preserve"> группы сигналов</w:t>
      </w:r>
      <w:r w:rsidRPr="008D586F">
        <w:rPr>
          <w:rFonts w:ascii="Cambria" w:hAnsi="Cambria"/>
          <w:i/>
          <w:sz w:val="28"/>
          <w:szCs w:val="28"/>
        </w:rPr>
        <w:t>.</w:t>
      </w:r>
    </w:p>
    <w:p w:rsidR="00173F5E" w:rsidRPr="00642CE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8F5D3B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dbadd</w:t>
      </w:r>
      <w:r w:rsidR="00BA3DCC">
        <w:rPr>
          <w:rFonts w:ascii="Cambria" w:hAnsi="Cambria"/>
          <w:i/>
          <w:sz w:val="28"/>
          <w:szCs w:val="28"/>
        </w:rPr>
        <w:t>group</w:t>
      </w:r>
      <w:proofErr w:type="spellEnd"/>
      <w:r w:rsidR="00605982" w:rsidRPr="00642CE1">
        <w:rPr>
          <w:rFonts w:ascii="Cambria" w:hAnsi="Cambria"/>
          <w:i/>
          <w:sz w:val="28"/>
          <w:szCs w:val="28"/>
        </w:rPr>
        <w:t>(</w:t>
      </w:r>
      <w:proofErr w:type="gramEnd"/>
      <w:r>
        <w:rPr>
          <w:rFonts w:ascii="Cambria" w:hAnsi="Cambria"/>
          <w:i/>
          <w:sz w:val="28"/>
          <w:szCs w:val="28"/>
          <w:lang w:val="en-US"/>
        </w:rPr>
        <w:t>cat</w:t>
      </w:r>
      <w:r w:rsidR="00BA3DCC" w:rsidRPr="00BA3DCC">
        <w:rPr>
          <w:rFonts w:ascii="Cambria" w:hAnsi="Cambria"/>
          <w:i/>
          <w:sz w:val="28"/>
          <w:szCs w:val="28"/>
        </w:rPr>
        <w:t xml:space="preserve">, </w:t>
      </w:r>
      <w:r w:rsidR="00BA3DCC">
        <w:rPr>
          <w:rFonts w:ascii="Cambria" w:hAnsi="Cambria"/>
          <w:i/>
          <w:sz w:val="28"/>
          <w:szCs w:val="28"/>
          <w:lang w:val="en-US"/>
        </w:rPr>
        <w:t>group</w:t>
      </w:r>
      <w:r w:rsidR="00605982" w:rsidRPr="00642CE1">
        <w:rPr>
          <w:rFonts w:ascii="Cambria" w:hAnsi="Cambria"/>
          <w:i/>
          <w:sz w:val="28"/>
          <w:szCs w:val="28"/>
        </w:rPr>
        <w:t>)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 xml:space="preserve">функция </w:t>
      </w:r>
      <w:r w:rsidR="00867D14">
        <w:rPr>
          <w:rFonts w:ascii="Cambria" w:hAnsi="Cambria"/>
          <w:sz w:val="28"/>
          <w:szCs w:val="28"/>
        </w:rPr>
        <w:t xml:space="preserve">позволяет удалять </w:t>
      </w:r>
      <w:r w:rsidR="00BA3DCC" w:rsidRPr="00BA3DCC">
        <w:rPr>
          <w:rFonts w:ascii="Cambria" w:hAnsi="Cambria"/>
          <w:sz w:val="28"/>
          <w:szCs w:val="28"/>
        </w:rPr>
        <w:t xml:space="preserve">группы сигналов </w:t>
      </w:r>
      <w:r w:rsidR="00867D14">
        <w:rPr>
          <w:rFonts w:ascii="Cambria" w:hAnsi="Cambria"/>
          <w:sz w:val="28"/>
          <w:szCs w:val="28"/>
        </w:rPr>
        <w:t>из подключенной к проекту базы данных</w:t>
      </w:r>
      <w:r>
        <w:rPr>
          <w:rFonts w:ascii="Cambria" w:hAnsi="Cambria"/>
          <w:sz w:val="28"/>
          <w:szCs w:val="28"/>
        </w:rPr>
        <w:t>.</w:t>
      </w:r>
    </w:p>
    <w:p w:rsidR="00173F5E" w:rsidRPr="00642CE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115C22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r w:rsidRPr="00173F5E">
        <w:rPr>
          <w:rFonts w:ascii="Cambria" w:hAnsi="Cambria"/>
          <w:sz w:val="28"/>
          <w:szCs w:val="28"/>
        </w:rPr>
        <w:t>Функция</w:t>
      </w:r>
      <w:r>
        <w:rPr>
          <w:rFonts w:ascii="Cambria" w:hAnsi="Cambria"/>
          <w:sz w:val="28"/>
          <w:szCs w:val="28"/>
        </w:rPr>
        <w:t xml:space="preserve"> возвращает число типа </w:t>
      </w:r>
      <w:proofErr w:type="spellStart"/>
      <w:r>
        <w:rPr>
          <w:rFonts w:ascii="Cambria" w:hAnsi="Cambria"/>
          <w:sz w:val="28"/>
          <w:szCs w:val="28"/>
          <w:lang w:val="en-US"/>
        </w:rPr>
        <w:t>boolean</w:t>
      </w:r>
      <w:proofErr w:type="spellEnd"/>
      <w:r>
        <w:rPr>
          <w:rFonts w:ascii="Cambria" w:hAnsi="Cambria"/>
          <w:sz w:val="28"/>
          <w:szCs w:val="28"/>
        </w:rPr>
        <w:t>:</w:t>
      </w:r>
      <w:r w:rsidRPr="00173F5E">
        <w:rPr>
          <w:rFonts w:ascii="Cambria" w:hAnsi="Cambria"/>
          <w:sz w:val="28"/>
          <w:szCs w:val="28"/>
        </w:rPr>
        <w:t xml:space="preserve"> 1 </w:t>
      </w:r>
      <w:r>
        <w:rPr>
          <w:rFonts w:ascii="Cambria" w:hAnsi="Cambria"/>
          <w:sz w:val="28"/>
          <w:szCs w:val="28"/>
        </w:rPr>
        <w:t>–</w:t>
      </w:r>
      <w:r w:rsidRPr="00173F5E">
        <w:rPr>
          <w:rFonts w:ascii="Cambria" w:hAnsi="Cambria"/>
          <w:sz w:val="28"/>
          <w:szCs w:val="28"/>
        </w:rPr>
        <w:t xml:space="preserve"> </w:t>
      </w:r>
      <w:r w:rsidR="00BA3DCC" w:rsidRPr="00BA3DCC">
        <w:rPr>
          <w:rFonts w:ascii="Cambria" w:hAnsi="Cambria"/>
          <w:sz w:val="28"/>
          <w:szCs w:val="28"/>
        </w:rPr>
        <w:t>группа</w:t>
      </w:r>
      <w:r>
        <w:rPr>
          <w:rFonts w:ascii="Cambria" w:hAnsi="Cambria"/>
          <w:sz w:val="28"/>
          <w:szCs w:val="28"/>
        </w:rPr>
        <w:t xml:space="preserve"> успешно </w:t>
      </w:r>
      <w:r w:rsidR="00867D14">
        <w:rPr>
          <w:rFonts w:ascii="Cambria" w:hAnsi="Cambria"/>
          <w:sz w:val="28"/>
          <w:szCs w:val="28"/>
        </w:rPr>
        <w:t>удалена</w:t>
      </w:r>
      <w:r>
        <w:rPr>
          <w:rFonts w:ascii="Cambria" w:hAnsi="Cambria"/>
          <w:sz w:val="28"/>
          <w:szCs w:val="28"/>
        </w:rPr>
        <w:t xml:space="preserve">, 0 – </w:t>
      </w:r>
      <w:r w:rsidR="00BA3DCC">
        <w:rPr>
          <w:rFonts w:ascii="Cambria" w:hAnsi="Cambria"/>
          <w:sz w:val="28"/>
          <w:szCs w:val="28"/>
        </w:rPr>
        <w:t>группа</w:t>
      </w:r>
      <w:r>
        <w:rPr>
          <w:rFonts w:ascii="Cambria" w:hAnsi="Cambria"/>
          <w:sz w:val="28"/>
          <w:szCs w:val="28"/>
        </w:rPr>
        <w:t xml:space="preserve"> </w:t>
      </w:r>
      <w:r w:rsidR="00550801">
        <w:rPr>
          <w:rFonts w:ascii="Cambria" w:hAnsi="Cambria"/>
          <w:sz w:val="28"/>
          <w:szCs w:val="28"/>
        </w:rPr>
        <w:t xml:space="preserve">не была </w:t>
      </w:r>
      <w:r w:rsidR="00867D14">
        <w:rPr>
          <w:rFonts w:ascii="Cambria" w:hAnsi="Cambria"/>
          <w:sz w:val="28"/>
          <w:szCs w:val="28"/>
        </w:rPr>
        <w:t>удалена</w:t>
      </w:r>
      <w:r w:rsidR="00550801">
        <w:rPr>
          <w:rFonts w:ascii="Cambria" w:hAnsi="Cambria"/>
          <w:sz w:val="28"/>
          <w:szCs w:val="28"/>
        </w:rPr>
        <w:t xml:space="preserve"> (</w:t>
      </w:r>
      <w:r w:rsidR="00867D14">
        <w:rPr>
          <w:rFonts w:ascii="Cambria" w:hAnsi="Cambria"/>
          <w:sz w:val="28"/>
          <w:szCs w:val="28"/>
        </w:rPr>
        <w:t>не найдена в базе</w:t>
      </w:r>
      <w:r w:rsidR="00550801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A2869" w:rsidRPr="00115C22" w:rsidTr="00BA3DC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73F5E" w:rsidRDefault="00173F5E" w:rsidP="00BA3DC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867D14">
              <w:rPr>
                <w:rFonts w:ascii="Consolas" w:hAnsi="Consolas" w:cs="Consolas"/>
                <w:sz w:val="28"/>
                <w:szCs w:val="28"/>
                <w:lang w:val="en-US"/>
              </w:rPr>
              <w:t>nm1</w:t>
            </w:r>
            <w:r w:rsidR="00BA3DC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r w:rsidR="00867D14">
              <w:rPr>
                <w:rFonts w:ascii="Consolas" w:hAnsi="Consolas" w:cs="Consolas"/>
                <w:sz w:val="28"/>
                <w:szCs w:val="28"/>
                <w:lang w:val="en-US"/>
              </w:rPr>
              <w:t>nm2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Pr="00173F5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867D14" w:rsidRPr="00867D14" w:rsidRDefault="00867D14" w:rsidP="00867D14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67D14">
              <w:rPr>
                <w:rFonts w:ascii="Consolas" w:hAnsi="Consolas" w:cs="Consolas"/>
                <w:sz w:val="28"/>
                <w:szCs w:val="28"/>
                <w:lang w:val="en-US"/>
              </w:rPr>
              <w:t>nm1="cat1";</w:t>
            </w:r>
          </w:p>
          <w:p w:rsidR="00867D14" w:rsidRPr="00867D14" w:rsidRDefault="00867D14" w:rsidP="00867D14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67D14">
              <w:rPr>
                <w:rFonts w:ascii="Consolas" w:hAnsi="Consolas" w:cs="Consolas"/>
                <w:sz w:val="28"/>
                <w:szCs w:val="28"/>
                <w:lang w:val="en-US"/>
              </w:rPr>
              <w:t>nm2="</w:t>
            </w:r>
            <w:r w:rsidR="009B40AE" w:rsidRPr="009B40AE">
              <w:rPr>
                <w:rFonts w:ascii="Consolas" w:hAnsi="Consolas" w:cs="Consolas"/>
                <w:sz w:val="28"/>
                <w:szCs w:val="28"/>
                <w:lang w:val="en-US"/>
              </w:rPr>
              <w:t>group</w:t>
            </w:r>
            <w:r w:rsidRPr="00867D14">
              <w:rPr>
                <w:rFonts w:ascii="Consolas" w:hAnsi="Consolas" w:cs="Consolas"/>
                <w:sz w:val="28"/>
                <w:szCs w:val="28"/>
                <w:lang w:val="en-US"/>
              </w:rPr>
              <w:t>1";</w:t>
            </w:r>
          </w:p>
          <w:p w:rsidR="000A2869" w:rsidRPr="00BA3DCC" w:rsidRDefault="00867D14" w:rsidP="00867D14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867D14">
              <w:rPr>
                <w:rFonts w:ascii="Consolas" w:hAnsi="Consolas" w:cs="Consolas"/>
                <w:sz w:val="28"/>
                <w:szCs w:val="28"/>
                <w:lang w:val="en-US"/>
              </w:rPr>
              <w:t>aaa</w:t>
            </w:r>
            <w:proofErr w:type="spellEnd"/>
            <w:r w:rsidRPr="00867D14">
              <w:rPr>
                <w:rFonts w:ascii="Consolas" w:hAnsi="Consolas" w:cs="Consolas"/>
                <w:sz w:val="28"/>
                <w:szCs w:val="28"/>
                <w:lang w:val="en-US"/>
              </w:rPr>
              <w:t>=</w:t>
            </w:r>
            <w:proofErr w:type="spellStart"/>
            <w:r w:rsidRPr="00867D1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dbdelgroup</w:t>
            </w:r>
            <w:proofErr w:type="spellEnd"/>
            <w:r w:rsidRPr="00867D14">
              <w:rPr>
                <w:rFonts w:ascii="Consolas" w:hAnsi="Consolas" w:cs="Consolas"/>
                <w:sz w:val="28"/>
                <w:szCs w:val="28"/>
                <w:lang w:val="en-US"/>
              </w:rPr>
              <w:t>(nm1, nm2);</w:t>
            </w:r>
          </w:p>
        </w:tc>
      </w:tr>
    </w:tbl>
    <w:p w:rsidR="00690772" w:rsidRPr="00173F5E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173F5E">
        <w:rPr>
          <w:rFonts w:ascii="Cambria" w:hAnsi="Cambria"/>
          <w:sz w:val="28"/>
          <w:szCs w:val="28"/>
        </w:rPr>
        <w:t>,</w:t>
      </w:r>
      <w:r w:rsidRPr="00642CE1">
        <w:rPr>
          <w:rFonts w:ascii="Cambria" w:hAnsi="Cambria"/>
          <w:sz w:val="28"/>
          <w:szCs w:val="28"/>
        </w:rPr>
        <w:t xml:space="preserve"> </w:t>
      </w:r>
      <w:r w:rsidR="00867D14" w:rsidRPr="00867D14">
        <w:rPr>
          <w:rFonts w:ascii="Cambria" w:hAnsi="Cambria"/>
          <w:sz w:val="28"/>
          <w:szCs w:val="28"/>
        </w:rPr>
        <w:t>из</w:t>
      </w:r>
      <w:r w:rsidR="00173F5E">
        <w:rPr>
          <w:rFonts w:ascii="Cambria" w:hAnsi="Cambria"/>
          <w:sz w:val="28"/>
          <w:szCs w:val="28"/>
        </w:rPr>
        <w:t xml:space="preserve"> подключенной к проекту баз</w:t>
      </w:r>
      <w:r w:rsidR="00867D14">
        <w:rPr>
          <w:rFonts w:ascii="Cambria" w:hAnsi="Cambria"/>
          <w:sz w:val="28"/>
          <w:szCs w:val="28"/>
        </w:rPr>
        <w:t>ы</w:t>
      </w:r>
      <w:r w:rsidR="00173F5E">
        <w:rPr>
          <w:rFonts w:ascii="Cambria" w:hAnsi="Cambria"/>
          <w:sz w:val="28"/>
          <w:szCs w:val="28"/>
        </w:rPr>
        <w:t xml:space="preserve"> сигналов будет </w:t>
      </w:r>
      <w:r w:rsidR="009B40AE">
        <w:rPr>
          <w:rFonts w:ascii="Cambria" w:hAnsi="Cambria"/>
          <w:sz w:val="28"/>
          <w:szCs w:val="28"/>
        </w:rPr>
        <w:t xml:space="preserve">удалена </w:t>
      </w:r>
      <w:r w:rsidR="00BA3DCC" w:rsidRPr="00BA3DCC">
        <w:rPr>
          <w:rFonts w:ascii="Cambria" w:hAnsi="Cambria"/>
          <w:sz w:val="28"/>
          <w:szCs w:val="28"/>
        </w:rPr>
        <w:t>группа</w:t>
      </w:r>
      <w:r w:rsidR="00BA3DCC">
        <w:rPr>
          <w:rFonts w:ascii="Cambria" w:hAnsi="Cambria"/>
          <w:sz w:val="28"/>
          <w:szCs w:val="28"/>
        </w:rPr>
        <w:t xml:space="preserve"> с именем «</w:t>
      </w:r>
      <w:r w:rsidR="009B40AE">
        <w:rPr>
          <w:rFonts w:ascii="Cambria" w:hAnsi="Cambria"/>
          <w:sz w:val="28"/>
          <w:szCs w:val="28"/>
          <w:lang w:val="en-US"/>
        </w:rPr>
        <w:t>group</w:t>
      </w:r>
      <w:r w:rsidR="009B40AE" w:rsidRPr="009B40AE">
        <w:rPr>
          <w:rFonts w:ascii="Cambria" w:hAnsi="Cambria"/>
          <w:sz w:val="28"/>
          <w:szCs w:val="28"/>
        </w:rPr>
        <w:t>1</w:t>
      </w:r>
      <w:r w:rsidR="00BA3DCC">
        <w:rPr>
          <w:rFonts w:ascii="Cambria" w:hAnsi="Cambria"/>
          <w:sz w:val="28"/>
          <w:szCs w:val="28"/>
        </w:rPr>
        <w:t>»</w:t>
      </w:r>
      <w:r w:rsidR="009B40AE">
        <w:rPr>
          <w:rFonts w:ascii="Cambria" w:hAnsi="Cambria"/>
          <w:sz w:val="28"/>
          <w:szCs w:val="28"/>
        </w:rPr>
        <w:t>,</w:t>
      </w:r>
      <w:r w:rsidR="009B40AE" w:rsidRPr="009B40AE">
        <w:rPr>
          <w:rFonts w:ascii="Cambria" w:hAnsi="Cambria"/>
          <w:sz w:val="28"/>
          <w:szCs w:val="28"/>
        </w:rPr>
        <w:t xml:space="preserve"> рас</w:t>
      </w:r>
      <w:r w:rsidR="009B40AE">
        <w:rPr>
          <w:rFonts w:ascii="Cambria" w:hAnsi="Cambria"/>
          <w:sz w:val="28"/>
          <w:szCs w:val="28"/>
        </w:rPr>
        <w:t>положенная в категории «cat1»</w:t>
      </w:r>
      <w:r w:rsidR="00173F5E">
        <w:rPr>
          <w:rFonts w:ascii="Cambria" w:hAnsi="Cambria"/>
          <w:sz w:val="28"/>
          <w:szCs w:val="28"/>
        </w:rPr>
        <w:t>.</w:t>
      </w:r>
    </w:p>
    <w:sectPr w:rsidR="00690772" w:rsidRPr="00173F5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114987"/>
    <w:rsid w:val="00115C22"/>
    <w:rsid w:val="00173F5E"/>
    <w:rsid w:val="001B33A0"/>
    <w:rsid w:val="001D7157"/>
    <w:rsid w:val="00226098"/>
    <w:rsid w:val="003C2C02"/>
    <w:rsid w:val="00461C0C"/>
    <w:rsid w:val="00474CDE"/>
    <w:rsid w:val="004A3351"/>
    <w:rsid w:val="004B1EA8"/>
    <w:rsid w:val="004B3569"/>
    <w:rsid w:val="00550801"/>
    <w:rsid w:val="005B5913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37C72"/>
    <w:rsid w:val="007514A5"/>
    <w:rsid w:val="007B5CC6"/>
    <w:rsid w:val="00810EED"/>
    <w:rsid w:val="008233C9"/>
    <w:rsid w:val="0082358A"/>
    <w:rsid w:val="00867D14"/>
    <w:rsid w:val="0088155E"/>
    <w:rsid w:val="008D586F"/>
    <w:rsid w:val="008F5D3B"/>
    <w:rsid w:val="0093220C"/>
    <w:rsid w:val="00944259"/>
    <w:rsid w:val="009609F3"/>
    <w:rsid w:val="009679D3"/>
    <w:rsid w:val="009B40AE"/>
    <w:rsid w:val="009B76D2"/>
    <w:rsid w:val="009C7FB7"/>
    <w:rsid w:val="009E3275"/>
    <w:rsid w:val="00A25717"/>
    <w:rsid w:val="00A44F47"/>
    <w:rsid w:val="00A46EA8"/>
    <w:rsid w:val="00AB4988"/>
    <w:rsid w:val="00BA3DCC"/>
    <w:rsid w:val="00BC7B62"/>
    <w:rsid w:val="00BE541B"/>
    <w:rsid w:val="00BF100A"/>
    <w:rsid w:val="00BF5D06"/>
    <w:rsid w:val="00C10F68"/>
    <w:rsid w:val="00C835E1"/>
    <w:rsid w:val="00CC09F3"/>
    <w:rsid w:val="00D119F8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8A692-3ABE-4E77-8525-E2BBEB8A8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Добавление новой группы в заданную категорию БД</vt:lpstr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Удаление группы сигналов из заданной категории БД</dc:title>
  <dc:creator>atrif</dc:creator>
  <cp:lastModifiedBy>Redmann</cp:lastModifiedBy>
  <cp:revision>21</cp:revision>
  <dcterms:created xsi:type="dcterms:W3CDTF">2014-10-23T10:51:00Z</dcterms:created>
  <dcterms:modified xsi:type="dcterms:W3CDTF">2016-08-17T14:38:00Z</dcterms:modified>
</cp:coreProperties>
</file>