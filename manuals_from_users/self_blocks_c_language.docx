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98D4A" w14:textId="77777777" w:rsidR="006C2B2B" w:rsidRPr="004903C7" w:rsidRDefault="00960325" w:rsidP="004903C7">
      <w:pPr>
        <w:spacing w:after="360"/>
        <w:ind w:firstLine="567"/>
        <w:jc w:val="center"/>
        <w:rPr>
          <w:rFonts w:ascii="Times New Roman" w:hAnsi="Times New Roman" w:cs="Times New Roman"/>
          <w:b/>
          <w:sz w:val="32"/>
        </w:rPr>
      </w:pPr>
      <w:r w:rsidRPr="004903C7">
        <w:rPr>
          <w:rFonts w:ascii="Times New Roman" w:hAnsi="Times New Roman" w:cs="Times New Roman"/>
          <w:b/>
          <w:sz w:val="32"/>
        </w:rPr>
        <w:t>Создание блоков на языке Си</w:t>
      </w:r>
    </w:p>
    <w:p w14:paraId="45A4F1DB" w14:textId="560EE238" w:rsidR="00FB3408" w:rsidRPr="004903C7" w:rsidRDefault="00652AD3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>Среда</w:t>
      </w:r>
      <w:r w:rsidR="00FB3408" w:rsidRPr="004903C7">
        <w:rPr>
          <w:rFonts w:ascii="Times New Roman" w:hAnsi="Times New Roman" w:cs="Times New Roman"/>
        </w:rPr>
        <w:t xml:space="preserve"> динамического моделирования технических систем SimInTech</w:t>
      </w:r>
      <w:del w:id="0" w:author="sam" w:date="2016-03-03T12:01:00Z">
        <w:r w:rsidR="00FB3408" w:rsidRPr="004903C7" w:rsidDel="001B196A">
          <w:rPr>
            <w:rFonts w:ascii="Times New Roman" w:hAnsi="Times New Roman" w:cs="Times New Roman"/>
          </w:rPr>
          <w:delText>,</w:delText>
        </w:r>
      </w:del>
      <w:r w:rsidR="00FB3408" w:rsidRPr="004903C7">
        <w:rPr>
          <w:rFonts w:ascii="Times New Roman" w:hAnsi="Times New Roman" w:cs="Times New Roman"/>
        </w:rPr>
        <w:t xml:space="preserve"> является </w:t>
      </w:r>
      <w:r w:rsidR="004903C7" w:rsidRPr="004903C7">
        <w:rPr>
          <w:rFonts w:ascii="Times New Roman" w:hAnsi="Times New Roman" w:cs="Times New Roman"/>
        </w:rPr>
        <w:t>открытой средой,</w:t>
      </w:r>
      <w:r w:rsidR="00FB3408" w:rsidRPr="004903C7">
        <w:rPr>
          <w:rFonts w:ascii="Times New Roman" w:hAnsi="Times New Roman" w:cs="Times New Roman"/>
        </w:rPr>
        <w:t xml:space="preserve"> </w:t>
      </w:r>
      <w:r w:rsidR="004903C7" w:rsidRPr="004903C7">
        <w:rPr>
          <w:rFonts w:ascii="Times New Roman" w:hAnsi="Times New Roman" w:cs="Times New Roman"/>
        </w:rPr>
        <w:t xml:space="preserve">обеспечивающей </w:t>
      </w:r>
      <w:ins w:id="1" w:author="sam" w:date="2016-03-03T12:01:00Z">
        <w:r w:rsidR="001B196A">
          <w:rPr>
            <w:rFonts w:ascii="Times New Roman" w:hAnsi="Times New Roman" w:cs="Times New Roman"/>
          </w:rPr>
          <w:t xml:space="preserve">в </w:t>
        </w:r>
        <w:proofErr w:type="spellStart"/>
        <w:r w:rsidR="001B196A">
          <w:rPr>
            <w:rFonts w:ascii="Times New Roman" w:hAnsi="Times New Roman" w:cs="Times New Roman"/>
          </w:rPr>
          <w:t>т.ч</w:t>
        </w:r>
        <w:proofErr w:type="spellEnd"/>
        <w:r w:rsidR="001B196A">
          <w:rPr>
            <w:rFonts w:ascii="Times New Roman" w:hAnsi="Times New Roman" w:cs="Times New Roman"/>
          </w:rPr>
          <w:t xml:space="preserve">. </w:t>
        </w:r>
      </w:ins>
      <w:r w:rsidR="004903C7" w:rsidRPr="004903C7">
        <w:rPr>
          <w:rFonts w:ascii="Times New Roman" w:hAnsi="Times New Roman" w:cs="Times New Roman"/>
        </w:rPr>
        <w:t>расширение</w:t>
      </w:r>
      <w:r w:rsidR="00FB3408" w:rsidRPr="004903C7">
        <w:rPr>
          <w:rFonts w:ascii="Times New Roman" w:hAnsi="Times New Roman" w:cs="Times New Roman"/>
        </w:rPr>
        <w:t xml:space="preserve"> </w:t>
      </w:r>
      <w:ins w:id="2" w:author="sam" w:date="2016-03-03T12:01:00Z">
        <w:r w:rsidR="001B196A">
          <w:rPr>
            <w:rFonts w:ascii="Times New Roman" w:hAnsi="Times New Roman" w:cs="Times New Roman"/>
          </w:rPr>
          <w:t xml:space="preserve">существующих </w:t>
        </w:r>
      </w:ins>
      <w:r w:rsidR="00FB3408" w:rsidRPr="004903C7">
        <w:rPr>
          <w:rFonts w:ascii="Times New Roman" w:hAnsi="Times New Roman" w:cs="Times New Roman"/>
        </w:rPr>
        <w:t>моделирующих библиотек</w:t>
      </w:r>
      <w:ins w:id="3" w:author="sam" w:date="2016-03-03T12:01:00Z">
        <w:r w:rsidR="001B196A">
          <w:rPr>
            <w:rFonts w:ascii="Times New Roman" w:hAnsi="Times New Roman" w:cs="Times New Roman"/>
          </w:rPr>
          <w:t xml:space="preserve"> блоков или создание новых библиотек</w:t>
        </w:r>
      </w:ins>
      <w:r w:rsidR="00FB3408" w:rsidRPr="004903C7">
        <w:rPr>
          <w:rFonts w:ascii="Times New Roman" w:hAnsi="Times New Roman" w:cs="Times New Roman"/>
        </w:rPr>
        <w:t>, путем создания новых блоков на любом языке программирования</w:t>
      </w:r>
      <w:ins w:id="4" w:author="sam" w:date="2016-03-03T12:01:00Z">
        <w:r w:rsidR="001B196A">
          <w:rPr>
            <w:rFonts w:ascii="Times New Roman" w:hAnsi="Times New Roman" w:cs="Times New Roman"/>
          </w:rPr>
          <w:t>,</w:t>
        </w:r>
      </w:ins>
      <w:r w:rsidR="00FB3408" w:rsidRPr="004903C7">
        <w:rPr>
          <w:rFonts w:ascii="Times New Roman" w:hAnsi="Times New Roman" w:cs="Times New Roman"/>
        </w:rPr>
        <w:t xml:space="preserve"> в том числе и на языке Си. </w:t>
      </w:r>
      <w:r w:rsidR="00960325" w:rsidRPr="004903C7">
        <w:rPr>
          <w:rFonts w:ascii="Times New Roman" w:hAnsi="Times New Roman" w:cs="Times New Roman"/>
        </w:rPr>
        <w:t>Один из на</w:t>
      </w:r>
      <w:r w:rsidR="00CA72D6" w:rsidRPr="004903C7">
        <w:rPr>
          <w:rFonts w:ascii="Times New Roman" w:hAnsi="Times New Roman" w:cs="Times New Roman"/>
        </w:rPr>
        <w:t>иболее быстрых способов создания</w:t>
      </w:r>
      <w:r w:rsidR="00960325" w:rsidRPr="004903C7">
        <w:rPr>
          <w:rFonts w:ascii="Times New Roman" w:hAnsi="Times New Roman" w:cs="Times New Roman"/>
        </w:rPr>
        <w:t xml:space="preserve"> собственных блоков</w:t>
      </w:r>
      <w:r w:rsidR="00780643" w:rsidRPr="004903C7">
        <w:rPr>
          <w:rFonts w:ascii="Times New Roman" w:hAnsi="Times New Roman" w:cs="Times New Roman"/>
        </w:rPr>
        <w:t xml:space="preserve"> на языке </w:t>
      </w:r>
      <w:r w:rsidR="004903C7" w:rsidRPr="004903C7">
        <w:rPr>
          <w:rFonts w:ascii="Times New Roman" w:hAnsi="Times New Roman" w:cs="Times New Roman"/>
        </w:rPr>
        <w:t>Си — это</w:t>
      </w:r>
      <w:r w:rsidR="00780643" w:rsidRPr="004903C7">
        <w:rPr>
          <w:rFonts w:ascii="Times New Roman" w:hAnsi="Times New Roman" w:cs="Times New Roman"/>
        </w:rPr>
        <w:t xml:space="preserve"> использование готовых шаблонов</w:t>
      </w:r>
      <w:r w:rsidR="00D717B0" w:rsidRPr="004903C7">
        <w:rPr>
          <w:rFonts w:ascii="Times New Roman" w:hAnsi="Times New Roman" w:cs="Times New Roman"/>
        </w:rPr>
        <w:t xml:space="preserve"> </w:t>
      </w:r>
      <w:r w:rsidR="003617EB" w:rsidRPr="004903C7">
        <w:rPr>
          <w:rFonts w:ascii="Times New Roman" w:hAnsi="Times New Roman" w:cs="Times New Roman"/>
        </w:rPr>
        <w:t>кода</w:t>
      </w:r>
      <w:ins w:id="5" w:author="sam" w:date="2016-03-03T12:02:00Z">
        <w:r w:rsidR="001B196A">
          <w:rPr>
            <w:rFonts w:ascii="Times New Roman" w:hAnsi="Times New Roman" w:cs="Times New Roman"/>
          </w:rPr>
          <w:t>,</w:t>
        </w:r>
      </w:ins>
      <w:r w:rsidR="003617EB" w:rsidRPr="004903C7">
        <w:rPr>
          <w:rFonts w:ascii="Times New Roman" w:hAnsi="Times New Roman" w:cs="Times New Roman"/>
        </w:rPr>
        <w:t xml:space="preserve"> </w:t>
      </w:r>
      <w:r w:rsidR="00D717B0" w:rsidRPr="004903C7">
        <w:rPr>
          <w:rFonts w:ascii="Times New Roman" w:hAnsi="Times New Roman" w:cs="Times New Roman"/>
        </w:rPr>
        <w:t>входящих в дистрибутив</w:t>
      </w:r>
      <w:r w:rsidR="00780643" w:rsidRPr="004903C7">
        <w:rPr>
          <w:rFonts w:ascii="Times New Roman" w:hAnsi="Times New Roman" w:cs="Times New Roman"/>
        </w:rPr>
        <w:t xml:space="preserve">. </w:t>
      </w:r>
    </w:p>
    <w:p w14:paraId="39CE3D47" w14:textId="21B89B14" w:rsidR="00960325" w:rsidRPr="004903C7" w:rsidRDefault="00B47885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Шаблоны </w:t>
      </w:r>
      <w:r w:rsidRPr="004903C7">
        <w:rPr>
          <w:rFonts w:ascii="Times New Roman" w:hAnsi="Times New Roman" w:cs="Times New Roman"/>
          <w:lang w:val="en-US"/>
        </w:rPr>
        <w:t>SimInTech</w:t>
      </w:r>
      <w:r w:rsidRPr="004903C7">
        <w:rPr>
          <w:rFonts w:ascii="Times New Roman" w:hAnsi="Times New Roman" w:cs="Times New Roman"/>
        </w:rPr>
        <w:t xml:space="preserve"> по умолчанию настроены </w:t>
      </w:r>
      <w:r w:rsidR="004903C7" w:rsidRPr="004903C7">
        <w:rPr>
          <w:rFonts w:ascii="Times New Roman" w:hAnsi="Times New Roman" w:cs="Times New Roman"/>
        </w:rPr>
        <w:t>таким образом, чтобы</w:t>
      </w:r>
      <w:r w:rsidRPr="004903C7">
        <w:rPr>
          <w:rFonts w:ascii="Times New Roman" w:hAnsi="Times New Roman" w:cs="Times New Roman"/>
        </w:rPr>
        <w:t xml:space="preserve"> пользователь мог получить готовую </w:t>
      </w:r>
      <w:r w:rsidRPr="004903C7">
        <w:rPr>
          <w:rFonts w:ascii="Times New Roman" w:hAnsi="Times New Roman" w:cs="Times New Roman"/>
          <w:lang w:val="en-US"/>
        </w:rPr>
        <w:t>DLL</w:t>
      </w:r>
      <w:del w:id="6" w:author="sam" w:date="2016-03-03T12:02:00Z">
        <w:r w:rsidRPr="004903C7" w:rsidDel="001B196A">
          <w:rPr>
            <w:rFonts w:ascii="Times New Roman" w:hAnsi="Times New Roman" w:cs="Times New Roman"/>
          </w:rPr>
          <w:delText>,</w:delText>
        </w:r>
      </w:del>
      <w:r w:rsidRPr="004903C7">
        <w:rPr>
          <w:rFonts w:ascii="Times New Roman" w:hAnsi="Times New Roman" w:cs="Times New Roman"/>
        </w:rPr>
        <w:t xml:space="preserve"> с минимальными затратами времени</w:t>
      </w:r>
      <w:del w:id="7" w:author="sam" w:date="2016-03-03T12:02:00Z">
        <w:r w:rsidRPr="004903C7" w:rsidDel="001B196A">
          <w:rPr>
            <w:rFonts w:ascii="Times New Roman" w:hAnsi="Times New Roman" w:cs="Times New Roman"/>
          </w:rPr>
          <w:delText>,</w:delText>
        </w:r>
      </w:del>
      <w:r w:rsidRPr="004903C7">
        <w:rPr>
          <w:rFonts w:ascii="Times New Roman" w:hAnsi="Times New Roman" w:cs="Times New Roman"/>
        </w:rPr>
        <w:t xml:space="preserve"> на настройку средств компиляции. </w:t>
      </w:r>
      <w:r w:rsidR="004903C7" w:rsidRPr="004903C7">
        <w:rPr>
          <w:rFonts w:ascii="Times New Roman" w:hAnsi="Times New Roman" w:cs="Times New Roman"/>
        </w:rPr>
        <w:t>В частности,</w:t>
      </w:r>
      <w:r w:rsidRPr="004903C7">
        <w:rPr>
          <w:rFonts w:ascii="Times New Roman" w:hAnsi="Times New Roman" w:cs="Times New Roman"/>
        </w:rPr>
        <w:t xml:space="preserve"> в поставку включены шаблоны генерации кода</w:t>
      </w:r>
      <w:r w:rsidR="00157369" w:rsidRPr="004903C7">
        <w:rPr>
          <w:rFonts w:ascii="Times New Roman" w:hAnsi="Times New Roman" w:cs="Times New Roman"/>
        </w:rPr>
        <w:t>, и предварительно настроенные компиляторы</w:t>
      </w:r>
      <w:r w:rsidRPr="004903C7">
        <w:rPr>
          <w:rFonts w:ascii="Times New Roman" w:hAnsi="Times New Roman" w:cs="Times New Roman"/>
        </w:rPr>
        <w:t xml:space="preserve">, </w:t>
      </w:r>
      <w:ins w:id="8" w:author="sam" w:date="2016-03-03T12:02:00Z">
        <w:r w:rsidR="005834EE">
          <w:rPr>
            <w:rFonts w:ascii="Times New Roman" w:hAnsi="Times New Roman" w:cs="Times New Roman"/>
          </w:rPr>
          <w:t xml:space="preserve">и </w:t>
        </w:r>
      </w:ins>
      <w:r w:rsidRPr="004903C7">
        <w:rPr>
          <w:rFonts w:ascii="Times New Roman" w:hAnsi="Times New Roman" w:cs="Times New Roman"/>
        </w:rPr>
        <w:t xml:space="preserve">данная возможность значительно </w:t>
      </w:r>
      <w:del w:id="9" w:author="sam" w:date="2016-03-03T12:03:00Z">
        <w:r w:rsidRPr="004903C7" w:rsidDel="005834EE">
          <w:rPr>
            <w:rFonts w:ascii="Times New Roman" w:hAnsi="Times New Roman" w:cs="Times New Roman"/>
          </w:rPr>
          <w:delText xml:space="preserve">ускоряют </w:delText>
        </w:r>
      </w:del>
      <w:ins w:id="10" w:author="sam" w:date="2016-03-03T12:03:00Z">
        <w:r w:rsidR="005834EE" w:rsidRPr="004903C7">
          <w:rPr>
            <w:rFonts w:ascii="Times New Roman" w:hAnsi="Times New Roman" w:cs="Times New Roman"/>
          </w:rPr>
          <w:t>ускоря</w:t>
        </w:r>
        <w:r w:rsidR="005834EE">
          <w:rPr>
            <w:rFonts w:ascii="Times New Roman" w:hAnsi="Times New Roman" w:cs="Times New Roman"/>
          </w:rPr>
          <w:t>е</w:t>
        </w:r>
        <w:r w:rsidR="005834EE" w:rsidRPr="004903C7">
          <w:rPr>
            <w:rFonts w:ascii="Times New Roman" w:hAnsi="Times New Roman" w:cs="Times New Roman"/>
          </w:rPr>
          <w:t xml:space="preserve">т </w:t>
        </w:r>
      </w:ins>
      <w:r w:rsidRPr="004903C7">
        <w:rPr>
          <w:rFonts w:ascii="Times New Roman" w:hAnsi="Times New Roman" w:cs="Times New Roman"/>
        </w:rPr>
        <w:t xml:space="preserve">создание как программ в виде </w:t>
      </w:r>
      <w:r w:rsidRPr="004903C7">
        <w:rPr>
          <w:rFonts w:ascii="Times New Roman" w:hAnsi="Times New Roman" w:cs="Times New Roman"/>
          <w:lang w:val="en-US"/>
        </w:rPr>
        <w:t>DLL</w:t>
      </w:r>
      <w:r w:rsidRPr="004903C7">
        <w:rPr>
          <w:rFonts w:ascii="Times New Roman" w:hAnsi="Times New Roman" w:cs="Times New Roman"/>
        </w:rPr>
        <w:t xml:space="preserve"> для </w:t>
      </w:r>
      <w:r w:rsidRPr="004903C7">
        <w:rPr>
          <w:rFonts w:ascii="Times New Roman" w:hAnsi="Times New Roman" w:cs="Times New Roman"/>
          <w:lang w:val="en-US"/>
        </w:rPr>
        <w:t>Windows</w:t>
      </w:r>
      <w:r w:rsidRPr="004903C7">
        <w:rPr>
          <w:rFonts w:ascii="Times New Roman" w:hAnsi="Times New Roman" w:cs="Times New Roman"/>
        </w:rPr>
        <w:t>, так и исполняемого кода для аппаратуры управления</w:t>
      </w:r>
      <w:ins w:id="11" w:author="sam" w:date="2016-03-03T12:03:00Z">
        <w:r w:rsidR="005834EE">
          <w:rPr>
            <w:rFonts w:ascii="Times New Roman" w:hAnsi="Times New Roman" w:cs="Times New Roman"/>
          </w:rPr>
          <w:t xml:space="preserve"> различных производителей</w:t>
        </w:r>
      </w:ins>
      <w:r w:rsidRPr="004903C7">
        <w:rPr>
          <w:rFonts w:ascii="Times New Roman" w:hAnsi="Times New Roman" w:cs="Times New Roman"/>
        </w:rPr>
        <w:t>.</w:t>
      </w:r>
    </w:p>
    <w:p w14:paraId="3C462EEE" w14:textId="4222240F" w:rsidR="00B47885" w:rsidRPr="004903C7" w:rsidRDefault="00B47885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В </w:t>
      </w:r>
      <w:r w:rsidR="004903C7" w:rsidRPr="004903C7">
        <w:rPr>
          <w:rFonts w:ascii="Times New Roman" w:hAnsi="Times New Roman" w:cs="Times New Roman"/>
        </w:rPr>
        <w:t>случае,</w:t>
      </w:r>
      <w:r w:rsidRPr="004903C7">
        <w:rPr>
          <w:rFonts w:ascii="Times New Roman" w:hAnsi="Times New Roman" w:cs="Times New Roman"/>
        </w:rPr>
        <w:t xml:space="preserve"> когда пользователь</w:t>
      </w:r>
      <w:del w:id="12" w:author="sam" w:date="2016-03-03T12:03:00Z">
        <w:r w:rsidRPr="004903C7" w:rsidDel="005834EE">
          <w:rPr>
            <w:rFonts w:ascii="Times New Roman" w:hAnsi="Times New Roman" w:cs="Times New Roman"/>
          </w:rPr>
          <w:delText>,</w:delText>
        </w:r>
      </w:del>
      <w:r w:rsidRPr="004903C7">
        <w:rPr>
          <w:rFonts w:ascii="Times New Roman" w:hAnsi="Times New Roman" w:cs="Times New Roman"/>
        </w:rPr>
        <w:t xml:space="preserve"> использует </w:t>
      </w:r>
      <w:r w:rsidR="00157369" w:rsidRPr="004903C7">
        <w:rPr>
          <w:rFonts w:ascii="Times New Roman" w:hAnsi="Times New Roman" w:cs="Times New Roman"/>
        </w:rPr>
        <w:t>собственные средства создания программы</w:t>
      </w:r>
      <w:ins w:id="13" w:author="sam" w:date="2016-03-03T12:03:00Z">
        <w:r w:rsidR="005834EE">
          <w:rPr>
            <w:rFonts w:ascii="Times New Roman" w:hAnsi="Times New Roman" w:cs="Times New Roman"/>
          </w:rPr>
          <w:t>,</w:t>
        </w:r>
      </w:ins>
      <w:r w:rsidR="00157369" w:rsidRPr="004903C7">
        <w:rPr>
          <w:rFonts w:ascii="Times New Roman" w:hAnsi="Times New Roman" w:cs="Times New Roman"/>
        </w:rPr>
        <w:t xml:space="preserve"> включая среду разработки и компилятор, необходимо настроить рабочие директории</w:t>
      </w:r>
      <w:del w:id="14" w:author="sam" w:date="2016-03-03T12:03:00Z">
        <w:r w:rsidR="00157369" w:rsidRPr="004903C7" w:rsidDel="005834EE">
          <w:rPr>
            <w:rFonts w:ascii="Times New Roman" w:hAnsi="Times New Roman" w:cs="Times New Roman"/>
          </w:rPr>
          <w:delText>,</w:delText>
        </w:r>
      </w:del>
      <w:r w:rsidR="00157369" w:rsidRPr="004903C7">
        <w:rPr>
          <w:rFonts w:ascii="Times New Roman" w:hAnsi="Times New Roman" w:cs="Times New Roman"/>
        </w:rPr>
        <w:t xml:space="preserve"> для совместной работы среды </w:t>
      </w:r>
      <w:r w:rsidR="00157369" w:rsidRPr="004903C7">
        <w:rPr>
          <w:rFonts w:ascii="Times New Roman" w:hAnsi="Times New Roman" w:cs="Times New Roman"/>
          <w:lang w:val="en-US"/>
        </w:rPr>
        <w:t>SimInTech</w:t>
      </w:r>
      <w:r w:rsidR="00157369" w:rsidRPr="004903C7">
        <w:rPr>
          <w:rFonts w:ascii="Times New Roman" w:hAnsi="Times New Roman" w:cs="Times New Roman"/>
        </w:rPr>
        <w:t xml:space="preserve"> и пользовательских средств разработки. При этом за первое приближение можно использовать </w:t>
      </w:r>
      <w:r w:rsidR="004903C7" w:rsidRPr="004903C7">
        <w:rPr>
          <w:rFonts w:ascii="Times New Roman" w:hAnsi="Times New Roman" w:cs="Times New Roman"/>
        </w:rPr>
        <w:t>исходные коды,</w:t>
      </w:r>
      <w:r w:rsidR="00157369" w:rsidRPr="004903C7">
        <w:rPr>
          <w:rFonts w:ascii="Times New Roman" w:hAnsi="Times New Roman" w:cs="Times New Roman"/>
        </w:rPr>
        <w:t xml:space="preserve"> созданные встроенными средствами генерации кода.</w:t>
      </w:r>
    </w:p>
    <w:p w14:paraId="02A8E2FD" w14:textId="77777777" w:rsidR="00D52812" w:rsidRPr="004903C7" w:rsidRDefault="00D52812" w:rsidP="004903C7">
      <w:pPr>
        <w:spacing w:line="276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25385320" w14:textId="747F6426" w:rsidR="00D52812" w:rsidRPr="004903C7" w:rsidRDefault="001D5031" w:rsidP="004903C7">
      <w:pPr>
        <w:spacing w:line="276" w:lineRule="auto"/>
        <w:ind w:firstLine="567"/>
        <w:jc w:val="both"/>
        <w:rPr>
          <w:rFonts w:ascii="Times New Roman" w:hAnsi="Times New Roman" w:cs="Times New Roman"/>
          <w:b/>
        </w:rPr>
      </w:pPr>
      <w:r w:rsidRPr="004903C7">
        <w:rPr>
          <w:rFonts w:ascii="Times New Roman" w:hAnsi="Times New Roman" w:cs="Times New Roman"/>
          <w:b/>
        </w:rPr>
        <w:t>Описание п</w:t>
      </w:r>
      <w:r w:rsidR="00D52812" w:rsidRPr="004903C7">
        <w:rPr>
          <w:rFonts w:ascii="Times New Roman" w:hAnsi="Times New Roman" w:cs="Times New Roman"/>
          <w:b/>
        </w:rPr>
        <w:t>римера – заготовки блока</w:t>
      </w:r>
    </w:p>
    <w:p w14:paraId="6C3BD56A" w14:textId="7497DF2A" w:rsidR="00473CE3" w:rsidRPr="004903C7" w:rsidRDefault="00473CE3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В приложенном к </w:t>
      </w:r>
      <w:r w:rsidR="00D52812" w:rsidRPr="004903C7">
        <w:rPr>
          <w:rFonts w:ascii="Times New Roman" w:hAnsi="Times New Roman" w:cs="Times New Roman"/>
        </w:rPr>
        <w:t>тексту</w:t>
      </w:r>
      <w:r w:rsidRPr="004903C7">
        <w:rPr>
          <w:rFonts w:ascii="Times New Roman" w:hAnsi="Times New Roman" w:cs="Times New Roman"/>
        </w:rPr>
        <w:t xml:space="preserve"> </w:t>
      </w:r>
      <w:del w:id="15" w:author="sam" w:date="2016-03-03T12:03:00Z">
        <w:r w:rsidRPr="004903C7" w:rsidDel="004C0436">
          <w:rPr>
            <w:rFonts w:ascii="Times New Roman" w:hAnsi="Times New Roman" w:cs="Times New Roman"/>
          </w:rPr>
          <w:delText xml:space="preserve">письму </w:delText>
        </w:r>
      </w:del>
      <w:ins w:id="16" w:author="sam" w:date="2016-03-03T12:03:00Z">
        <w:r w:rsidR="004C0436" w:rsidRPr="004903C7">
          <w:rPr>
            <w:rFonts w:ascii="Times New Roman" w:hAnsi="Times New Roman" w:cs="Times New Roman"/>
          </w:rPr>
          <w:t>письм</w:t>
        </w:r>
        <w:r w:rsidR="004C0436">
          <w:rPr>
            <w:rFonts w:ascii="Times New Roman" w:hAnsi="Times New Roman" w:cs="Times New Roman"/>
          </w:rPr>
          <w:t>а</w:t>
        </w:r>
        <w:r w:rsidR="004C0436" w:rsidRPr="004903C7">
          <w:rPr>
            <w:rFonts w:ascii="Times New Roman" w:hAnsi="Times New Roman" w:cs="Times New Roman"/>
          </w:rPr>
          <w:t xml:space="preserve"> </w:t>
        </w:r>
      </w:ins>
      <w:r w:rsidRPr="004903C7">
        <w:rPr>
          <w:rFonts w:ascii="Times New Roman" w:hAnsi="Times New Roman" w:cs="Times New Roman"/>
        </w:rPr>
        <w:t>примере находит</w:t>
      </w:r>
      <w:del w:id="17" w:author="sam" w:date="2016-03-03T12:03:00Z">
        <w:r w:rsidRPr="004903C7" w:rsidDel="004C0436">
          <w:rPr>
            <w:rFonts w:ascii="Times New Roman" w:hAnsi="Times New Roman" w:cs="Times New Roman"/>
          </w:rPr>
          <w:delText>ь</w:delText>
        </w:r>
      </w:del>
      <w:r w:rsidRPr="004903C7">
        <w:rPr>
          <w:rFonts w:ascii="Times New Roman" w:hAnsi="Times New Roman" w:cs="Times New Roman"/>
        </w:rPr>
        <w:t xml:space="preserve">ся </w:t>
      </w:r>
      <w:r w:rsidR="004903C7" w:rsidRPr="004903C7">
        <w:rPr>
          <w:rFonts w:ascii="Times New Roman" w:hAnsi="Times New Roman" w:cs="Times New Roman"/>
        </w:rPr>
        <w:t>проект,</w:t>
      </w:r>
      <w:r w:rsidRPr="004903C7">
        <w:rPr>
          <w:rFonts w:ascii="Times New Roman" w:hAnsi="Times New Roman" w:cs="Times New Roman"/>
        </w:rPr>
        <w:t xml:space="preserve"> в котором создан пример создания нового блока методом прямой генерации кода.</w:t>
      </w:r>
    </w:p>
    <w:p w14:paraId="4E773CBE" w14:textId="77777777" w:rsidR="00473CE3" w:rsidRPr="004903C7" w:rsidRDefault="00473CE3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14:paraId="681656C8" w14:textId="4FBF58CA" w:rsidR="00173B0C" w:rsidRPr="004903C7" w:rsidRDefault="00473CE3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7ABE1EF9" wp14:editId="123A1D40">
            <wp:extent cx="4330700" cy="2070100"/>
            <wp:effectExtent l="0" t="0" r="1270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1 в 18.27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2E8C" w14:textId="734944E8" w:rsidR="00173B0C" w:rsidRDefault="00AE0856" w:rsidP="004903C7">
      <w:pPr>
        <w:spacing w:line="276" w:lineRule="auto"/>
        <w:ind w:firstLine="567"/>
        <w:jc w:val="both"/>
        <w:rPr>
          <w:rFonts w:ascii="Times New Roman" w:hAnsi="Times New Roman" w:cs="Times New Roman"/>
          <w:b/>
        </w:rPr>
      </w:pPr>
      <w:r w:rsidRPr="004903C7">
        <w:rPr>
          <w:rFonts w:ascii="Times New Roman" w:hAnsi="Times New Roman" w:cs="Times New Roman"/>
          <w:b/>
        </w:rPr>
        <w:t>Рисунок</w:t>
      </w:r>
      <w:r w:rsidR="004903C7">
        <w:rPr>
          <w:rFonts w:ascii="Times New Roman" w:hAnsi="Times New Roman" w:cs="Times New Roman"/>
          <w:b/>
        </w:rPr>
        <w:t xml:space="preserve"> </w:t>
      </w:r>
      <w:r w:rsidRPr="004903C7">
        <w:rPr>
          <w:rFonts w:ascii="Times New Roman" w:hAnsi="Times New Roman" w:cs="Times New Roman"/>
          <w:b/>
        </w:rPr>
        <w:t xml:space="preserve">1. </w:t>
      </w:r>
      <w:r w:rsidR="004903C7">
        <w:rPr>
          <w:rFonts w:ascii="Times New Roman" w:hAnsi="Times New Roman" w:cs="Times New Roman"/>
          <w:b/>
        </w:rPr>
        <w:t>Пример</w:t>
      </w:r>
      <w:r w:rsidR="00173B0C" w:rsidRPr="004903C7">
        <w:rPr>
          <w:rFonts w:ascii="Times New Roman" w:hAnsi="Times New Roman" w:cs="Times New Roman"/>
          <w:b/>
        </w:rPr>
        <w:t xml:space="preserve"> создания блока на языке Си</w:t>
      </w:r>
      <w:r w:rsidR="00473CE3" w:rsidRPr="004903C7">
        <w:rPr>
          <w:rFonts w:ascii="Times New Roman" w:hAnsi="Times New Roman" w:cs="Times New Roman"/>
          <w:b/>
        </w:rPr>
        <w:t>.</w:t>
      </w:r>
    </w:p>
    <w:p w14:paraId="5CE56F57" w14:textId="77777777" w:rsidR="00290BF2" w:rsidRPr="004903C7" w:rsidRDefault="00290BF2" w:rsidP="004903C7">
      <w:pPr>
        <w:spacing w:line="276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46873249" w14:textId="265F1626" w:rsidR="0005704A" w:rsidRPr="004903C7" w:rsidRDefault="00A90F71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В качестве примера создается </w:t>
      </w:r>
      <w:r w:rsidR="004903C7" w:rsidRPr="004903C7">
        <w:rPr>
          <w:rFonts w:ascii="Times New Roman" w:hAnsi="Times New Roman" w:cs="Times New Roman"/>
        </w:rPr>
        <w:t>блок (</w:t>
      </w:r>
      <w:r w:rsidRPr="004903C7">
        <w:rPr>
          <w:rFonts w:ascii="Times New Roman" w:hAnsi="Times New Roman" w:cs="Times New Roman"/>
        </w:rPr>
        <w:t xml:space="preserve">номер 2 на </w:t>
      </w:r>
      <w:r w:rsidR="004903C7" w:rsidRPr="004903C7">
        <w:rPr>
          <w:rFonts w:ascii="Times New Roman" w:hAnsi="Times New Roman" w:cs="Times New Roman"/>
        </w:rPr>
        <w:t xml:space="preserve">схеме) </w:t>
      </w:r>
      <w:ins w:id="18" w:author="sam" w:date="2016-03-03T12:04:00Z">
        <w:r w:rsidR="004C0436">
          <w:rPr>
            <w:rFonts w:ascii="Times New Roman" w:hAnsi="Times New Roman" w:cs="Times New Roman"/>
          </w:rPr>
          <w:t xml:space="preserve">типа «Язык Программирования» </w:t>
        </w:r>
      </w:ins>
      <w:del w:id="19" w:author="sam" w:date="2016-03-03T12:04:00Z">
        <w:r w:rsidR="004903C7" w:rsidRPr="004903C7" w:rsidDel="004C0436">
          <w:rPr>
            <w:rFonts w:ascii="Times New Roman" w:hAnsi="Times New Roman" w:cs="Times New Roman"/>
          </w:rPr>
          <w:delText>в</w:delText>
        </w:r>
        <w:r w:rsidRPr="004903C7" w:rsidDel="004C0436">
          <w:rPr>
            <w:rFonts w:ascii="Times New Roman" w:hAnsi="Times New Roman" w:cs="Times New Roman"/>
          </w:rPr>
          <w:delText xml:space="preserve"> виде </w:delText>
        </w:r>
        <w:r w:rsidRPr="004903C7" w:rsidDel="004C0436">
          <w:rPr>
            <w:rFonts w:ascii="Times New Roman" w:hAnsi="Times New Roman" w:cs="Times New Roman"/>
            <w:lang w:val="en-US"/>
          </w:rPr>
          <w:delText>dll</w:delText>
        </w:r>
        <w:r w:rsidRPr="004903C7" w:rsidDel="004C0436">
          <w:rPr>
            <w:rFonts w:ascii="Times New Roman" w:hAnsi="Times New Roman" w:cs="Times New Roman"/>
          </w:rPr>
          <w:delText xml:space="preserve"> </w:delText>
        </w:r>
      </w:del>
      <w:r w:rsidRPr="004903C7">
        <w:rPr>
          <w:rFonts w:ascii="Times New Roman" w:hAnsi="Times New Roman" w:cs="Times New Roman"/>
        </w:rPr>
        <w:t xml:space="preserve">который на каждом шаге расчета выполняет вычисление </w:t>
      </w:r>
      <w:ins w:id="20" w:author="sam" w:date="2016-03-03T12:04:00Z">
        <w:r w:rsidR="004C0436">
          <w:rPr>
            <w:rFonts w:ascii="Times New Roman" w:hAnsi="Times New Roman" w:cs="Times New Roman"/>
          </w:rPr>
          <w:t>по формуле</w:t>
        </w:r>
      </w:ins>
      <w:del w:id="21" w:author="sam" w:date="2016-03-03T12:04:00Z">
        <w:r w:rsidRPr="004903C7" w:rsidDel="004C0436">
          <w:rPr>
            <w:rFonts w:ascii="Times New Roman" w:hAnsi="Times New Roman" w:cs="Times New Roman"/>
          </w:rPr>
          <w:delText>согласно формулы</w:delText>
        </w:r>
      </w:del>
      <w:r w:rsidRPr="004903C7">
        <w:rPr>
          <w:rFonts w:ascii="Times New Roman" w:hAnsi="Times New Roman" w:cs="Times New Roman"/>
        </w:rPr>
        <w:t>:</w:t>
      </w:r>
    </w:p>
    <w:p w14:paraId="45757512" w14:textId="542A626D" w:rsidR="00A90F71" w:rsidRPr="004903C7" w:rsidRDefault="00A90F71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b/>
          <w:lang w:val="en-US"/>
        </w:rPr>
        <w:t>y</w:t>
      </w:r>
      <w:r w:rsidRPr="004903C7">
        <w:rPr>
          <w:rFonts w:ascii="Times New Roman" w:hAnsi="Times New Roman" w:cs="Times New Roman"/>
          <w:b/>
        </w:rPr>
        <w:t xml:space="preserve"> = </w:t>
      </w:r>
      <w:r w:rsidRPr="004903C7">
        <w:rPr>
          <w:rFonts w:ascii="Times New Roman" w:hAnsi="Times New Roman" w:cs="Times New Roman"/>
          <w:b/>
          <w:lang w:val="en-US"/>
        </w:rPr>
        <w:t>sin</w:t>
      </w:r>
      <w:r w:rsidRPr="004903C7">
        <w:rPr>
          <w:rFonts w:ascii="Times New Roman" w:hAnsi="Times New Roman" w:cs="Times New Roman"/>
          <w:b/>
        </w:rPr>
        <w:t xml:space="preserve"> (</w:t>
      </w:r>
      <w:r w:rsidRPr="004903C7">
        <w:rPr>
          <w:rFonts w:ascii="Times New Roman" w:hAnsi="Times New Roman" w:cs="Times New Roman"/>
          <w:b/>
          <w:lang w:val="en-US"/>
        </w:rPr>
        <w:t>x</w:t>
      </w:r>
      <w:r w:rsidRPr="004903C7">
        <w:rPr>
          <w:rFonts w:ascii="Times New Roman" w:hAnsi="Times New Roman" w:cs="Times New Roman"/>
          <w:b/>
        </w:rPr>
        <w:t>*</w:t>
      </w:r>
      <w:r w:rsidRPr="004903C7">
        <w:rPr>
          <w:rFonts w:ascii="Times New Roman" w:hAnsi="Times New Roman" w:cs="Times New Roman"/>
          <w:b/>
          <w:lang w:val="en-US"/>
        </w:rPr>
        <w:t>w</w:t>
      </w:r>
      <w:r w:rsidRPr="004903C7">
        <w:rPr>
          <w:rFonts w:ascii="Times New Roman" w:hAnsi="Times New Roman" w:cs="Times New Roman"/>
          <w:b/>
        </w:rPr>
        <w:t>)</w:t>
      </w:r>
      <w:r w:rsidRPr="004903C7">
        <w:rPr>
          <w:rFonts w:ascii="Times New Roman" w:hAnsi="Times New Roman" w:cs="Times New Roman"/>
        </w:rPr>
        <w:t>, где</w:t>
      </w:r>
    </w:p>
    <w:p w14:paraId="55A5C95A" w14:textId="5AEA92A2" w:rsidR="00A90F71" w:rsidRPr="004903C7" w:rsidRDefault="00A90F71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b/>
        </w:rPr>
        <w:t>у</w:t>
      </w:r>
      <w:r w:rsidR="004903C7">
        <w:rPr>
          <w:rFonts w:ascii="Times New Roman" w:hAnsi="Times New Roman" w:cs="Times New Roman"/>
        </w:rPr>
        <w:t xml:space="preserve"> – выход</w:t>
      </w:r>
      <w:r w:rsidRPr="004903C7">
        <w:rPr>
          <w:rFonts w:ascii="Times New Roman" w:hAnsi="Times New Roman" w:cs="Times New Roman"/>
        </w:rPr>
        <w:t xml:space="preserve"> блока;</w:t>
      </w:r>
    </w:p>
    <w:p w14:paraId="4743A70A" w14:textId="2CE5898B" w:rsidR="00A90F71" w:rsidRPr="004903C7" w:rsidRDefault="00A90F71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b/>
          <w:lang w:val="en-US"/>
        </w:rPr>
        <w:t>x</w:t>
      </w:r>
      <w:r w:rsidRPr="004903C7">
        <w:rPr>
          <w:rFonts w:ascii="Times New Roman" w:hAnsi="Times New Roman" w:cs="Times New Roman"/>
        </w:rPr>
        <w:t xml:space="preserve"> – вход блока;</w:t>
      </w:r>
    </w:p>
    <w:p w14:paraId="61DB9A76" w14:textId="4A0E7A94" w:rsidR="00A90F71" w:rsidRPr="004903C7" w:rsidRDefault="00A90F71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b/>
          <w:lang w:val="en-US"/>
        </w:rPr>
        <w:t>w</w:t>
      </w:r>
      <w:r w:rsidRPr="004903C7">
        <w:rPr>
          <w:rFonts w:ascii="Times New Roman" w:hAnsi="Times New Roman" w:cs="Times New Roman"/>
        </w:rPr>
        <w:t xml:space="preserve"> – параметр</w:t>
      </w:r>
      <w:ins w:id="22" w:author="sam" w:date="2016-03-03T12:05:00Z">
        <w:r w:rsidR="004C0436">
          <w:rPr>
            <w:rFonts w:ascii="Times New Roman" w:hAnsi="Times New Roman" w:cs="Times New Roman"/>
          </w:rPr>
          <w:t xml:space="preserve"> (свойство),</w:t>
        </w:r>
      </w:ins>
      <w:r w:rsidRPr="004903C7">
        <w:rPr>
          <w:rFonts w:ascii="Times New Roman" w:hAnsi="Times New Roman" w:cs="Times New Roman"/>
        </w:rPr>
        <w:t xml:space="preserve"> задаваемый пользователем.</w:t>
      </w:r>
    </w:p>
    <w:p w14:paraId="37342775" w14:textId="62F8819E" w:rsidR="0073495A" w:rsidRPr="004903C7" w:rsidRDefault="0073495A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Для определения параметров будущей </w:t>
      </w:r>
      <w:del w:id="23" w:author="sam" w:date="2016-03-03T12:05:00Z">
        <w:r w:rsidRPr="004903C7" w:rsidDel="004C0436">
          <w:rPr>
            <w:rFonts w:ascii="Times New Roman" w:hAnsi="Times New Roman" w:cs="Times New Roman"/>
            <w:lang w:val="en-US"/>
          </w:rPr>
          <w:delText>dll</w:delText>
        </w:r>
      </w:del>
      <w:ins w:id="24" w:author="sam" w:date="2016-03-03T12:05:00Z">
        <w:r w:rsidR="004C0436">
          <w:rPr>
            <w:rFonts w:ascii="Times New Roman" w:hAnsi="Times New Roman" w:cs="Times New Roman"/>
            <w:lang w:val="en-US"/>
          </w:rPr>
          <w:t>DLL</w:t>
        </w:r>
      </w:ins>
      <w:r w:rsidRPr="004903C7">
        <w:rPr>
          <w:rFonts w:ascii="Times New Roman" w:hAnsi="Times New Roman" w:cs="Times New Roman"/>
        </w:rPr>
        <w:t>, мы используем специальные блоки</w:t>
      </w:r>
      <w:r w:rsidR="00F7213D" w:rsidRPr="004903C7">
        <w:rPr>
          <w:rFonts w:ascii="Times New Roman" w:hAnsi="Times New Roman" w:cs="Times New Roman"/>
        </w:rPr>
        <w:t>:</w:t>
      </w:r>
    </w:p>
    <w:p w14:paraId="7B30D2B8" w14:textId="48432DB7" w:rsidR="00F7213D" w:rsidRPr="004903C7" w:rsidRDefault="00F7213D" w:rsidP="004903C7">
      <w:pPr>
        <w:spacing w:line="276" w:lineRule="auto"/>
        <w:ind w:firstLine="567"/>
        <w:jc w:val="both"/>
        <w:rPr>
          <w:rFonts w:ascii="Times New Roman" w:hAnsi="Times New Roman" w:cs="Times New Roman"/>
          <w:i/>
        </w:rPr>
      </w:pPr>
      <w:r w:rsidRPr="004903C7">
        <w:rPr>
          <w:rFonts w:ascii="Times New Roman" w:hAnsi="Times New Roman" w:cs="Times New Roman"/>
        </w:rPr>
        <w:t>Два блока типа</w:t>
      </w:r>
      <w:r w:rsidRPr="004903C7">
        <w:rPr>
          <w:rFonts w:ascii="Times New Roman" w:hAnsi="Times New Roman" w:cs="Times New Roman"/>
          <w:i/>
        </w:rPr>
        <w:t xml:space="preserve"> </w:t>
      </w:r>
      <w:r w:rsidRPr="00290BF2">
        <w:rPr>
          <w:rFonts w:ascii="Times New Roman" w:hAnsi="Times New Roman" w:cs="Times New Roman"/>
          <w:i/>
        </w:rPr>
        <w:t xml:space="preserve">«Входной контакт </w:t>
      </w:r>
      <w:r w:rsidRPr="00290BF2">
        <w:rPr>
          <w:rFonts w:ascii="Times New Roman" w:hAnsi="Times New Roman" w:cs="Times New Roman"/>
          <w:i/>
          <w:lang w:val="en-US"/>
        </w:rPr>
        <w:t>S</w:t>
      </w:r>
      <w:r w:rsidRPr="00290BF2">
        <w:rPr>
          <w:rFonts w:ascii="Times New Roman" w:hAnsi="Times New Roman" w:cs="Times New Roman"/>
          <w:i/>
        </w:rPr>
        <w:t>3»</w:t>
      </w:r>
    </w:p>
    <w:p w14:paraId="6834686F" w14:textId="1743B974" w:rsidR="00F7213D" w:rsidRPr="004903C7" w:rsidRDefault="00F7213D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b/>
          <w:lang w:val="en-US"/>
        </w:rPr>
        <w:t>Input</w:t>
      </w:r>
      <w:r w:rsidRPr="004903C7">
        <w:rPr>
          <w:rFonts w:ascii="Times New Roman" w:hAnsi="Times New Roman" w:cs="Times New Roman"/>
          <w:b/>
        </w:rPr>
        <w:t>:0</w:t>
      </w:r>
      <w:r w:rsidRPr="004903C7">
        <w:rPr>
          <w:rFonts w:ascii="Times New Roman" w:hAnsi="Times New Roman" w:cs="Times New Roman"/>
        </w:rPr>
        <w:t xml:space="preserve"> – </w:t>
      </w:r>
      <w:r w:rsidR="007D5229" w:rsidRPr="004903C7">
        <w:rPr>
          <w:rFonts w:ascii="Times New Roman" w:hAnsi="Times New Roman" w:cs="Times New Roman"/>
        </w:rPr>
        <w:t>будет создан порт входа в блок</w:t>
      </w:r>
      <w:ins w:id="25" w:author="sam" w:date="2016-03-03T12:05:00Z">
        <w:r w:rsidR="004C0436">
          <w:rPr>
            <w:rFonts w:ascii="Times New Roman" w:hAnsi="Times New Roman" w:cs="Times New Roman"/>
            <w:rPrChange w:id="26" w:author="sam" w:date="2016-03-03T12:05:00Z">
              <w:rPr>
                <w:rFonts w:ascii="Times New Roman" w:hAnsi="Times New Roman" w:cs="Times New Roman"/>
              </w:rPr>
            </w:rPrChange>
          </w:rPr>
          <w:t>.</w:t>
        </w:r>
      </w:ins>
      <w:del w:id="27" w:author="sam" w:date="2016-03-03T12:05:00Z">
        <w:r w:rsidR="007D5229" w:rsidRPr="004903C7" w:rsidDel="004C0436">
          <w:rPr>
            <w:rFonts w:ascii="Times New Roman" w:hAnsi="Times New Roman" w:cs="Times New Roman"/>
          </w:rPr>
          <w:delText xml:space="preserve"> в блок</w:delText>
        </w:r>
      </w:del>
    </w:p>
    <w:p w14:paraId="4C8C7A10" w14:textId="5FA2D696" w:rsidR="00F7213D" w:rsidRPr="004903C7" w:rsidRDefault="004903C7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b/>
          <w:lang w:val="en-US"/>
        </w:rPr>
        <w:lastRenderedPageBreak/>
        <w:t>Property</w:t>
      </w:r>
      <w:r w:rsidRPr="004903C7">
        <w:rPr>
          <w:rFonts w:ascii="Times New Roman" w:hAnsi="Times New Roman" w:cs="Times New Roman"/>
          <w:b/>
        </w:rPr>
        <w:t>:</w:t>
      </w:r>
      <w:del w:id="28" w:author="sam" w:date="2016-03-03T12:05:00Z">
        <w:r w:rsidRPr="004903C7" w:rsidDel="004C0436">
          <w:rPr>
            <w:rFonts w:ascii="Times New Roman" w:hAnsi="Times New Roman" w:cs="Times New Roman"/>
            <w:b/>
          </w:rPr>
          <w:delText xml:space="preserve"> </w:delText>
        </w:r>
      </w:del>
      <w:r w:rsidRPr="004903C7">
        <w:rPr>
          <w:rFonts w:ascii="Times New Roman" w:hAnsi="Times New Roman" w:cs="Times New Roman"/>
          <w:b/>
        </w:rPr>
        <w:t>w -</w:t>
      </w:r>
      <w:r w:rsidR="00F7213D" w:rsidRPr="004903C7">
        <w:rPr>
          <w:rFonts w:ascii="Times New Roman" w:hAnsi="Times New Roman" w:cs="Times New Roman"/>
          <w:b/>
        </w:rPr>
        <w:t xml:space="preserve"> </w:t>
      </w:r>
      <w:r w:rsidR="007D5229" w:rsidRPr="004903C7">
        <w:rPr>
          <w:rFonts w:ascii="Times New Roman" w:hAnsi="Times New Roman" w:cs="Times New Roman"/>
        </w:rPr>
        <w:t>буде</w:t>
      </w:r>
      <w:ins w:id="29" w:author="sam" w:date="2016-03-03T12:05:00Z">
        <w:r w:rsidR="004C0436">
          <w:rPr>
            <w:rFonts w:ascii="Times New Roman" w:hAnsi="Times New Roman" w:cs="Times New Roman"/>
          </w:rPr>
          <w:t>т</w:t>
        </w:r>
      </w:ins>
      <w:r w:rsidR="007D5229" w:rsidRPr="004903C7">
        <w:rPr>
          <w:rFonts w:ascii="Times New Roman" w:hAnsi="Times New Roman" w:cs="Times New Roman"/>
        </w:rPr>
        <w:t xml:space="preserve"> использовано значение свойств</w:t>
      </w:r>
      <w:ins w:id="30" w:author="sam" w:date="2016-03-03T12:05:00Z">
        <w:r w:rsidR="004C0436">
          <w:rPr>
            <w:rFonts w:ascii="Times New Roman" w:hAnsi="Times New Roman" w:cs="Times New Roman"/>
          </w:rPr>
          <w:t xml:space="preserve">а </w:t>
        </w:r>
        <w:r w:rsidR="004C0436" w:rsidRPr="004C0436">
          <w:rPr>
            <w:rFonts w:ascii="Times New Roman" w:hAnsi="Times New Roman" w:cs="Times New Roman"/>
            <w:rPrChange w:id="31" w:author="sam" w:date="2016-03-03T12:05:00Z">
              <w:rPr>
                <w:rFonts w:ascii="Times New Roman" w:hAnsi="Times New Roman" w:cs="Times New Roman"/>
                <w:lang w:val="en-US"/>
              </w:rPr>
            </w:rPrChange>
          </w:rPr>
          <w:t>“</w:t>
        </w:r>
        <w:r w:rsidR="004C0436">
          <w:rPr>
            <w:rFonts w:ascii="Times New Roman" w:hAnsi="Times New Roman" w:cs="Times New Roman"/>
            <w:lang w:val="en-US"/>
          </w:rPr>
          <w:t>w</w:t>
        </w:r>
        <w:r w:rsidR="004C0436" w:rsidRPr="004C0436">
          <w:rPr>
            <w:rFonts w:ascii="Times New Roman" w:hAnsi="Times New Roman" w:cs="Times New Roman"/>
            <w:rPrChange w:id="32" w:author="sam" w:date="2016-03-03T12:05:00Z">
              <w:rPr>
                <w:rFonts w:ascii="Times New Roman" w:hAnsi="Times New Roman" w:cs="Times New Roman"/>
                <w:lang w:val="en-US"/>
              </w:rPr>
            </w:rPrChange>
          </w:rPr>
          <w:t>”</w:t>
        </w:r>
      </w:ins>
      <w:r w:rsidR="007D5229" w:rsidRPr="004903C7">
        <w:rPr>
          <w:rFonts w:ascii="Times New Roman" w:hAnsi="Times New Roman" w:cs="Times New Roman"/>
        </w:rPr>
        <w:t xml:space="preserve"> будущего блока</w:t>
      </w:r>
      <w:ins w:id="33" w:author="sam" w:date="2016-03-03T12:05:00Z">
        <w:r w:rsidR="004C0436">
          <w:rPr>
            <w:rFonts w:ascii="Times New Roman" w:hAnsi="Times New Roman" w:cs="Times New Roman"/>
          </w:rPr>
          <w:t>.</w:t>
        </w:r>
      </w:ins>
    </w:p>
    <w:p w14:paraId="13B969F2" w14:textId="66CC576F" w:rsidR="007D5229" w:rsidRPr="00290BF2" w:rsidRDefault="007D5229" w:rsidP="004903C7">
      <w:pPr>
        <w:spacing w:line="276" w:lineRule="auto"/>
        <w:ind w:firstLine="567"/>
        <w:jc w:val="both"/>
        <w:rPr>
          <w:rFonts w:ascii="Times New Roman" w:hAnsi="Times New Roman" w:cs="Times New Roman"/>
          <w:i/>
        </w:rPr>
      </w:pPr>
      <w:r w:rsidRPr="004903C7">
        <w:rPr>
          <w:rFonts w:ascii="Times New Roman" w:hAnsi="Times New Roman" w:cs="Times New Roman"/>
        </w:rPr>
        <w:t xml:space="preserve">Один блок типа </w:t>
      </w:r>
      <w:r w:rsidRPr="00290BF2">
        <w:rPr>
          <w:rFonts w:ascii="Times New Roman" w:hAnsi="Times New Roman" w:cs="Times New Roman"/>
          <w:i/>
        </w:rPr>
        <w:t xml:space="preserve">«Выходной контакт </w:t>
      </w:r>
      <w:r w:rsidRPr="00290BF2">
        <w:rPr>
          <w:rFonts w:ascii="Times New Roman" w:hAnsi="Times New Roman" w:cs="Times New Roman"/>
          <w:i/>
          <w:lang w:val="en-US"/>
        </w:rPr>
        <w:t>S</w:t>
      </w:r>
      <w:r w:rsidRPr="00290BF2">
        <w:rPr>
          <w:rFonts w:ascii="Times New Roman" w:hAnsi="Times New Roman" w:cs="Times New Roman"/>
          <w:i/>
        </w:rPr>
        <w:t>3»</w:t>
      </w:r>
    </w:p>
    <w:p w14:paraId="543DB100" w14:textId="0D86ECCB" w:rsidR="007D5229" w:rsidRPr="004903C7" w:rsidRDefault="007D5229" w:rsidP="004903C7">
      <w:pPr>
        <w:spacing w:line="276" w:lineRule="auto"/>
        <w:ind w:firstLine="567"/>
        <w:jc w:val="both"/>
        <w:rPr>
          <w:rFonts w:ascii="Times New Roman" w:hAnsi="Times New Roman" w:cs="Times New Roman"/>
          <w:b/>
        </w:rPr>
      </w:pPr>
      <w:r w:rsidRPr="004903C7">
        <w:rPr>
          <w:rFonts w:ascii="Times New Roman" w:hAnsi="Times New Roman" w:cs="Times New Roman"/>
          <w:b/>
        </w:rPr>
        <w:t>Output:0</w:t>
      </w:r>
      <w:r w:rsidRPr="004903C7">
        <w:rPr>
          <w:rFonts w:ascii="Times New Roman" w:hAnsi="Times New Roman" w:cs="Times New Roman"/>
        </w:rPr>
        <w:t xml:space="preserve"> – будет создан один выход из блока.</w:t>
      </w:r>
      <w:del w:id="34" w:author="sam" w:date="2016-03-03T12:05:00Z">
        <w:r w:rsidRPr="004903C7" w:rsidDel="004C0436">
          <w:rPr>
            <w:rFonts w:ascii="Times New Roman" w:hAnsi="Times New Roman" w:cs="Times New Roman"/>
          </w:rPr>
          <w:delText xml:space="preserve"> </w:delText>
        </w:r>
      </w:del>
    </w:p>
    <w:p w14:paraId="4C6D05DE" w14:textId="77777777" w:rsidR="007D5229" w:rsidRPr="004903C7" w:rsidRDefault="007D5229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14:paraId="2E61708B" w14:textId="228C6876" w:rsidR="00173B0C" w:rsidRPr="004903C7" w:rsidRDefault="00473CE3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>Вн</w:t>
      </w:r>
      <w:r w:rsidR="00A90F71" w:rsidRPr="004903C7">
        <w:rPr>
          <w:rFonts w:ascii="Times New Roman" w:hAnsi="Times New Roman" w:cs="Times New Roman"/>
        </w:rPr>
        <w:t xml:space="preserve">утри блока 2 находится </w:t>
      </w:r>
      <w:r w:rsidR="004903C7" w:rsidRPr="004903C7">
        <w:rPr>
          <w:rFonts w:ascii="Times New Roman" w:hAnsi="Times New Roman" w:cs="Times New Roman"/>
        </w:rPr>
        <w:t>текст,</w:t>
      </w:r>
      <w:r w:rsidR="00A90F71" w:rsidRPr="004903C7">
        <w:rPr>
          <w:rFonts w:ascii="Times New Roman" w:hAnsi="Times New Roman" w:cs="Times New Roman"/>
        </w:rPr>
        <w:t xml:space="preserve"> </w:t>
      </w:r>
      <w:r w:rsidRPr="004903C7">
        <w:rPr>
          <w:rFonts w:ascii="Times New Roman" w:hAnsi="Times New Roman" w:cs="Times New Roman"/>
        </w:rPr>
        <w:t xml:space="preserve">подготовленный к </w:t>
      </w:r>
      <w:r w:rsidR="003A38A1" w:rsidRPr="004903C7">
        <w:rPr>
          <w:rFonts w:ascii="Times New Roman" w:hAnsi="Times New Roman" w:cs="Times New Roman"/>
        </w:rPr>
        <w:t>генерации кода</w:t>
      </w:r>
      <w:r w:rsidR="00A90F71" w:rsidRPr="004903C7">
        <w:rPr>
          <w:rFonts w:ascii="Times New Roman" w:hAnsi="Times New Roman" w:cs="Times New Roman"/>
        </w:rPr>
        <w:t xml:space="preserve"> Си</w:t>
      </w:r>
      <w:r w:rsidR="003A38A1" w:rsidRPr="004903C7">
        <w:rPr>
          <w:rFonts w:ascii="Times New Roman" w:hAnsi="Times New Roman" w:cs="Times New Roman"/>
        </w:rPr>
        <w:t xml:space="preserve">. В данном тексте пользователь может </w:t>
      </w:r>
      <w:r w:rsidR="0005704A" w:rsidRPr="004903C7">
        <w:rPr>
          <w:rFonts w:ascii="Times New Roman" w:hAnsi="Times New Roman" w:cs="Times New Roman"/>
        </w:rPr>
        <w:t>сформировать</w:t>
      </w:r>
      <w:r w:rsidR="003A38A1" w:rsidRPr="004903C7">
        <w:rPr>
          <w:rFonts w:ascii="Times New Roman" w:hAnsi="Times New Roman" w:cs="Times New Roman"/>
        </w:rPr>
        <w:t xml:space="preserve"> любой код, </w:t>
      </w:r>
      <w:r w:rsidR="00AE0856" w:rsidRPr="004903C7">
        <w:rPr>
          <w:rFonts w:ascii="Times New Roman" w:hAnsi="Times New Roman" w:cs="Times New Roman"/>
        </w:rPr>
        <w:t>с использованием данных</w:t>
      </w:r>
      <w:ins w:id="35" w:author="sam" w:date="2016-03-03T12:05:00Z">
        <w:r w:rsidR="005B2BD4">
          <w:rPr>
            <w:rFonts w:ascii="Times New Roman" w:hAnsi="Times New Roman" w:cs="Times New Roman"/>
            <w:rPrChange w:id="36" w:author="sam" w:date="2016-03-03T12:05:00Z">
              <w:rPr>
                <w:rFonts w:ascii="Times New Roman" w:hAnsi="Times New Roman" w:cs="Times New Roman"/>
              </w:rPr>
            </w:rPrChange>
          </w:rPr>
          <w:t>,</w:t>
        </w:r>
      </w:ins>
      <w:r w:rsidR="00AE0856" w:rsidRPr="004903C7">
        <w:rPr>
          <w:rFonts w:ascii="Times New Roman" w:hAnsi="Times New Roman" w:cs="Times New Roman"/>
        </w:rPr>
        <w:t xml:space="preserve"> задаваемых на схеме. </w:t>
      </w:r>
      <w:r w:rsidR="004903C7" w:rsidRPr="004903C7">
        <w:rPr>
          <w:rFonts w:ascii="Times New Roman" w:hAnsi="Times New Roman" w:cs="Times New Roman"/>
        </w:rPr>
        <w:t>Например,</w:t>
      </w:r>
      <w:r w:rsidR="00AE0856" w:rsidRPr="004903C7">
        <w:rPr>
          <w:rFonts w:ascii="Times New Roman" w:hAnsi="Times New Roman" w:cs="Times New Roman"/>
        </w:rPr>
        <w:t xml:space="preserve"> можно генерировать </w:t>
      </w:r>
      <w:r w:rsidR="004903C7" w:rsidRPr="004903C7">
        <w:rPr>
          <w:rFonts w:ascii="Times New Roman" w:hAnsi="Times New Roman" w:cs="Times New Roman"/>
        </w:rPr>
        <w:t>код,</w:t>
      </w:r>
      <w:r w:rsidR="00AE0856" w:rsidRPr="004903C7">
        <w:rPr>
          <w:rFonts w:ascii="Times New Roman" w:hAnsi="Times New Roman" w:cs="Times New Roman"/>
        </w:rPr>
        <w:t xml:space="preserve"> который использует имен</w:t>
      </w:r>
      <w:ins w:id="37" w:author="sam" w:date="2016-03-03T12:06:00Z">
        <w:r w:rsidR="005B2BD4">
          <w:rPr>
            <w:rFonts w:ascii="Times New Roman" w:hAnsi="Times New Roman" w:cs="Times New Roman"/>
          </w:rPr>
          <w:t>а</w:t>
        </w:r>
      </w:ins>
      <w:r w:rsidR="00AE0856" w:rsidRPr="004903C7">
        <w:rPr>
          <w:rFonts w:ascii="Times New Roman" w:hAnsi="Times New Roman" w:cs="Times New Roman"/>
        </w:rPr>
        <w:t xml:space="preserve"> </w:t>
      </w:r>
      <w:r w:rsidR="004903C7" w:rsidRPr="004903C7">
        <w:rPr>
          <w:rFonts w:ascii="Times New Roman" w:hAnsi="Times New Roman" w:cs="Times New Roman"/>
        </w:rPr>
        <w:t>блоков,</w:t>
      </w:r>
      <w:r w:rsidR="00AE0856" w:rsidRPr="004903C7">
        <w:rPr>
          <w:rFonts w:ascii="Times New Roman" w:hAnsi="Times New Roman" w:cs="Times New Roman"/>
        </w:rPr>
        <w:t xml:space="preserve"> задаваемых пользователем при создании схемы. Пользователь меняет данные на схеме и получает </w:t>
      </w:r>
      <w:del w:id="38" w:author="sam" w:date="2016-03-03T12:06:00Z">
        <w:r w:rsidR="00AE0856" w:rsidRPr="004903C7" w:rsidDel="005B2BD4">
          <w:rPr>
            <w:rFonts w:ascii="Times New Roman" w:hAnsi="Times New Roman" w:cs="Times New Roman"/>
          </w:rPr>
          <w:delText>изменение</w:delText>
        </w:r>
        <w:r w:rsidR="0005704A" w:rsidRPr="004903C7" w:rsidDel="005B2BD4">
          <w:rPr>
            <w:rFonts w:ascii="Times New Roman" w:hAnsi="Times New Roman" w:cs="Times New Roman"/>
          </w:rPr>
          <w:delText xml:space="preserve"> </w:delText>
        </w:r>
      </w:del>
      <w:ins w:id="39" w:author="sam" w:date="2016-03-03T12:06:00Z">
        <w:r w:rsidR="005B2BD4" w:rsidRPr="004903C7">
          <w:rPr>
            <w:rFonts w:ascii="Times New Roman" w:hAnsi="Times New Roman" w:cs="Times New Roman"/>
          </w:rPr>
          <w:t>изменени</w:t>
        </w:r>
        <w:r w:rsidR="005B2BD4">
          <w:rPr>
            <w:rFonts w:ascii="Times New Roman" w:hAnsi="Times New Roman" w:cs="Times New Roman"/>
          </w:rPr>
          <w:t>я</w:t>
        </w:r>
        <w:r w:rsidR="005B2BD4" w:rsidRPr="004903C7">
          <w:rPr>
            <w:rFonts w:ascii="Times New Roman" w:hAnsi="Times New Roman" w:cs="Times New Roman"/>
          </w:rPr>
          <w:t xml:space="preserve"> </w:t>
        </w:r>
      </w:ins>
      <w:r w:rsidR="0005704A" w:rsidRPr="004903C7">
        <w:rPr>
          <w:rFonts w:ascii="Times New Roman" w:hAnsi="Times New Roman" w:cs="Times New Roman"/>
        </w:rPr>
        <w:t>в к</w:t>
      </w:r>
      <w:r w:rsidR="00AE0856" w:rsidRPr="004903C7">
        <w:rPr>
          <w:rFonts w:ascii="Times New Roman" w:hAnsi="Times New Roman" w:cs="Times New Roman"/>
        </w:rPr>
        <w:t>оде</w:t>
      </w:r>
      <w:r w:rsidR="00B412A2" w:rsidRPr="004903C7">
        <w:rPr>
          <w:rFonts w:ascii="Times New Roman" w:hAnsi="Times New Roman" w:cs="Times New Roman"/>
        </w:rPr>
        <w:t>, для загрузки в контроллер</w:t>
      </w:r>
      <w:r w:rsidR="0005704A" w:rsidRPr="004903C7">
        <w:rPr>
          <w:rFonts w:ascii="Times New Roman" w:hAnsi="Times New Roman" w:cs="Times New Roman"/>
        </w:rPr>
        <w:t>.</w:t>
      </w:r>
    </w:p>
    <w:p w14:paraId="2FD30C2B" w14:textId="77777777" w:rsidR="007D5229" w:rsidRPr="004903C7" w:rsidRDefault="00A90F71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Рассмотрим текст блока в среде </w:t>
      </w:r>
      <w:r w:rsidRPr="004903C7">
        <w:rPr>
          <w:rFonts w:ascii="Times New Roman" w:hAnsi="Times New Roman" w:cs="Times New Roman"/>
          <w:lang w:val="en-US"/>
        </w:rPr>
        <w:t>SimInTec</w:t>
      </w:r>
      <w:r w:rsidR="00B412A2" w:rsidRPr="004903C7">
        <w:rPr>
          <w:rFonts w:ascii="Times New Roman" w:hAnsi="Times New Roman" w:cs="Times New Roman"/>
          <w:lang w:val="en-US"/>
        </w:rPr>
        <w:t>h</w:t>
      </w:r>
      <w:del w:id="40" w:author="sam" w:date="2016-03-03T12:06:00Z">
        <w:r w:rsidR="00B412A2" w:rsidRPr="004903C7" w:rsidDel="005B2BD4">
          <w:rPr>
            <w:rFonts w:ascii="Times New Roman" w:hAnsi="Times New Roman" w:cs="Times New Roman"/>
          </w:rPr>
          <w:delText xml:space="preserve"> из прибора</w:delText>
        </w:r>
      </w:del>
      <w:r w:rsidR="00B412A2" w:rsidRPr="004903C7">
        <w:rPr>
          <w:rFonts w:ascii="Times New Roman" w:hAnsi="Times New Roman" w:cs="Times New Roman"/>
        </w:rPr>
        <w:t>.</w:t>
      </w:r>
      <w:r w:rsidR="007A7ECA" w:rsidRPr="004903C7">
        <w:rPr>
          <w:rFonts w:ascii="Times New Roman" w:hAnsi="Times New Roman" w:cs="Times New Roman"/>
        </w:rPr>
        <w:t xml:space="preserve"> </w:t>
      </w:r>
    </w:p>
    <w:p w14:paraId="1AD0F9B6" w14:textId="00D07F8D" w:rsidR="007D5229" w:rsidRPr="004903C7" w:rsidRDefault="007D5229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Между ключевыми словами </w:t>
      </w:r>
      <w:r w:rsidR="00590047" w:rsidRPr="004903C7">
        <w:rPr>
          <w:rFonts w:ascii="Times New Roman" w:hAnsi="Times New Roman" w:cs="Times New Roman"/>
        </w:rPr>
        <w:t>секции</w:t>
      </w:r>
      <w:r w:rsidRPr="004903C7">
        <w:rPr>
          <w:rFonts w:ascii="Times New Roman" w:hAnsi="Times New Roman" w:cs="Times New Roman"/>
        </w:rPr>
        <w:t xml:space="preserve"> инициализации</w:t>
      </w:r>
      <w:r w:rsidR="00590047" w:rsidRPr="004903C7">
        <w:rPr>
          <w:rFonts w:ascii="Times New Roman" w:hAnsi="Times New Roman" w:cs="Times New Roman"/>
        </w:rPr>
        <w:t xml:space="preserve"> (</w:t>
      </w:r>
      <w:proofErr w:type="spellStart"/>
      <w:r w:rsidR="00590047" w:rsidRPr="004903C7">
        <w:rPr>
          <w:rFonts w:ascii="Times New Roman" w:hAnsi="Times New Roman" w:cs="Times New Roman"/>
          <w:b/>
        </w:rPr>
        <w:t>initialization</w:t>
      </w:r>
      <w:proofErr w:type="spellEnd"/>
      <w:r w:rsidR="00590047" w:rsidRPr="004903C7">
        <w:rPr>
          <w:rFonts w:ascii="Times New Roman" w:hAnsi="Times New Roman" w:cs="Times New Roman"/>
        </w:rPr>
        <w:t xml:space="preserve"> и </w:t>
      </w:r>
      <w:proofErr w:type="spellStart"/>
      <w:r w:rsidR="00590047" w:rsidRPr="004903C7">
        <w:rPr>
          <w:rFonts w:ascii="Times New Roman" w:hAnsi="Times New Roman" w:cs="Times New Roman"/>
          <w:b/>
        </w:rPr>
        <w:t>end</w:t>
      </w:r>
      <w:proofErr w:type="spellEnd"/>
      <w:r w:rsidR="00590047" w:rsidRPr="004903C7">
        <w:rPr>
          <w:rFonts w:ascii="Times New Roman" w:hAnsi="Times New Roman" w:cs="Times New Roman"/>
          <w:b/>
        </w:rPr>
        <w:t>;</w:t>
      </w:r>
      <w:r w:rsidR="00590047" w:rsidRPr="004903C7">
        <w:rPr>
          <w:rFonts w:ascii="Times New Roman" w:hAnsi="Times New Roman" w:cs="Times New Roman"/>
        </w:rPr>
        <w:t>)</w:t>
      </w:r>
      <w:r w:rsidRPr="004903C7">
        <w:rPr>
          <w:rFonts w:ascii="Times New Roman" w:hAnsi="Times New Roman" w:cs="Times New Roman"/>
        </w:rPr>
        <w:t xml:space="preserve"> </w:t>
      </w:r>
      <w:del w:id="41" w:author="sam" w:date="2016-03-03T12:06:00Z">
        <w:r w:rsidRPr="004903C7" w:rsidDel="005B2BD4">
          <w:rPr>
            <w:rFonts w:ascii="Times New Roman" w:hAnsi="Times New Roman" w:cs="Times New Roman"/>
          </w:rPr>
          <w:delText xml:space="preserve">находятся </w:delText>
        </w:r>
      </w:del>
      <w:ins w:id="42" w:author="sam" w:date="2016-03-03T12:06:00Z">
        <w:r w:rsidR="005B2BD4" w:rsidRPr="004903C7">
          <w:rPr>
            <w:rFonts w:ascii="Times New Roman" w:hAnsi="Times New Roman" w:cs="Times New Roman"/>
          </w:rPr>
          <w:t>наход</w:t>
        </w:r>
        <w:r w:rsidR="005B2BD4">
          <w:rPr>
            <w:rFonts w:ascii="Times New Roman" w:hAnsi="Times New Roman" w:cs="Times New Roman"/>
          </w:rPr>
          <w:t>и</w:t>
        </w:r>
        <w:r w:rsidR="005B2BD4" w:rsidRPr="004903C7">
          <w:rPr>
            <w:rFonts w:ascii="Times New Roman" w:hAnsi="Times New Roman" w:cs="Times New Roman"/>
          </w:rPr>
          <w:t xml:space="preserve">тся </w:t>
        </w:r>
      </w:ins>
      <w:r w:rsidR="00590047" w:rsidRPr="004903C7">
        <w:rPr>
          <w:rFonts w:ascii="Times New Roman" w:hAnsi="Times New Roman" w:cs="Times New Roman"/>
        </w:rPr>
        <w:t>основной текст</w:t>
      </w:r>
      <w:r w:rsidRPr="004903C7">
        <w:rPr>
          <w:rFonts w:ascii="Times New Roman" w:hAnsi="Times New Roman" w:cs="Times New Roman"/>
        </w:rPr>
        <w:t xml:space="preserve"> </w:t>
      </w:r>
      <w:r w:rsidR="00590047" w:rsidRPr="004903C7">
        <w:rPr>
          <w:rFonts w:ascii="Times New Roman" w:hAnsi="Times New Roman" w:cs="Times New Roman"/>
        </w:rPr>
        <w:t xml:space="preserve">для </w:t>
      </w:r>
      <w:r w:rsidR="00590047" w:rsidRPr="004903C7">
        <w:rPr>
          <w:rFonts w:ascii="Times New Roman" w:hAnsi="Times New Roman" w:cs="Times New Roman"/>
          <w:b/>
        </w:rPr>
        <w:t>генерации кода Си.</w:t>
      </w:r>
    </w:p>
    <w:p w14:paraId="332D8BE7" w14:textId="5C3C950A" w:rsidR="007A7ECA" w:rsidRDefault="007A7ECA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>На рисунке</w:t>
      </w:r>
      <w:r w:rsidR="00237075" w:rsidRPr="004903C7">
        <w:rPr>
          <w:rFonts w:ascii="Times New Roman" w:hAnsi="Times New Roman" w:cs="Times New Roman"/>
        </w:rPr>
        <w:t xml:space="preserve"> 2 представлена часть</w:t>
      </w:r>
      <w:ins w:id="43" w:author="sam" w:date="2016-03-03T12:06:00Z">
        <w:r w:rsidR="00594153">
          <w:rPr>
            <w:rFonts w:ascii="Times New Roman" w:hAnsi="Times New Roman" w:cs="Times New Roman"/>
          </w:rPr>
          <w:t>,</w:t>
        </w:r>
      </w:ins>
      <w:r w:rsidR="00237075" w:rsidRPr="004903C7">
        <w:rPr>
          <w:rFonts w:ascii="Times New Roman" w:hAnsi="Times New Roman" w:cs="Times New Roman"/>
        </w:rPr>
        <w:t xml:space="preserve"> описывающая процесс замены специальных символов в тексте на значения из расчетной схемы.</w:t>
      </w:r>
    </w:p>
    <w:p w14:paraId="737BE691" w14:textId="77777777" w:rsidR="00290BF2" w:rsidRPr="004903C7" w:rsidRDefault="00290BF2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14:paraId="7C87DA3D" w14:textId="72EC1B71" w:rsidR="00290BF2" w:rsidRPr="00290BF2" w:rsidRDefault="007A7ECA" w:rsidP="00290BF2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08DF98F2" wp14:editId="7AF0EA32">
            <wp:extent cx="5936615" cy="2108200"/>
            <wp:effectExtent l="0" t="0" r="698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2 в 15.59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E7B8" w14:textId="000177D4" w:rsidR="007A7ECA" w:rsidRPr="004903C7" w:rsidRDefault="007A7ECA" w:rsidP="004903C7">
      <w:pPr>
        <w:spacing w:line="276" w:lineRule="auto"/>
        <w:ind w:firstLine="567"/>
        <w:jc w:val="both"/>
        <w:rPr>
          <w:rFonts w:ascii="Times New Roman" w:hAnsi="Times New Roman" w:cs="Times New Roman"/>
          <w:b/>
        </w:rPr>
      </w:pPr>
      <w:r w:rsidRPr="004903C7">
        <w:rPr>
          <w:rFonts w:ascii="Times New Roman" w:hAnsi="Times New Roman" w:cs="Times New Roman"/>
          <w:b/>
        </w:rPr>
        <w:t>Рисунок 2. Текс</w:t>
      </w:r>
      <w:r w:rsidR="00837C5A" w:rsidRPr="004903C7">
        <w:rPr>
          <w:rFonts w:ascii="Times New Roman" w:hAnsi="Times New Roman" w:cs="Times New Roman"/>
          <w:b/>
        </w:rPr>
        <w:t>т</w:t>
      </w:r>
      <w:r w:rsidRPr="004903C7">
        <w:rPr>
          <w:rFonts w:ascii="Times New Roman" w:hAnsi="Times New Roman" w:cs="Times New Roman"/>
          <w:b/>
        </w:rPr>
        <w:t xml:space="preserve"> комментариев для пояснения значений шаблона</w:t>
      </w:r>
      <w:r w:rsidR="00290BF2">
        <w:rPr>
          <w:rFonts w:ascii="Times New Roman" w:hAnsi="Times New Roman" w:cs="Times New Roman"/>
          <w:b/>
        </w:rPr>
        <w:t>.</w:t>
      </w:r>
    </w:p>
    <w:p w14:paraId="66901AC7" w14:textId="10E1EE7F" w:rsidR="00DE3149" w:rsidRPr="004903C7" w:rsidRDefault="00DE3149" w:rsidP="004903C7">
      <w:pPr>
        <w:spacing w:line="276" w:lineRule="auto"/>
        <w:jc w:val="both"/>
        <w:rPr>
          <w:rFonts w:ascii="Times New Roman" w:hAnsi="Times New Roman" w:cs="Times New Roman"/>
        </w:rPr>
      </w:pPr>
    </w:p>
    <w:p w14:paraId="1BEBF5A8" w14:textId="4CB8FB95" w:rsidR="00BA5C0F" w:rsidRPr="004903C7" w:rsidRDefault="00837C5A" w:rsidP="004903C7">
      <w:pPr>
        <w:spacing w:line="276" w:lineRule="auto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6F9873BE" wp14:editId="37D5C9D4">
            <wp:extent cx="5936615" cy="3273425"/>
            <wp:effectExtent l="0" t="0" r="6985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2 в 17.08.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7A27" w14:textId="2A545304" w:rsidR="00837C5A" w:rsidRPr="004903C7" w:rsidRDefault="00837C5A" w:rsidP="004903C7">
      <w:pPr>
        <w:spacing w:line="276" w:lineRule="auto"/>
        <w:ind w:firstLine="567"/>
        <w:jc w:val="both"/>
        <w:rPr>
          <w:rFonts w:ascii="Times New Roman" w:hAnsi="Times New Roman" w:cs="Times New Roman"/>
          <w:b/>
        </w:rPr>
      </w:pPr>
      <w:r w:rsidRPr="004903C7">
        <w:rPr>
          <w:rFonts w:ascii="Times New Roman" w:hAnsi="Times New Roman" w:cs="Times New Roman"/>
          <w:b/>
        </w:rPr>
        <w:t xml:space="preserve">Рисунок 3. Текс основной части </w:t>
      </w:r>
      <w:r w:rsidR="00D52812" w:rsidRPr="004903C7">
        <w:rPr>
          <w:rFonts w:ascii="Times New Roman" w:hAnsi="Times New Roman" w:cs="Times New Roman"/>
          <w:b/>
        </w:rPr>
        <w:t>для генерации</w:t>
      </w:r>
      <w:r w:rsidRPr="004903C7">
        <w:rPr>
          <w:rFonts w:ascii="Times New Roman" w:hAnsi="Times New Roman" w:cs="Times New Roman"/>
          <w:b/>
        </w:rPr>
        <w:t xml:space="preserve"> на </w:t>
      </w:r>
      <w:r w:rsidR="004903C7">
        <w:rPr>
          <w:rFonts w:ascii="Times New Roman" w:hAnsi="Times New Roman" w:cs="Times New Roman"/>
          <w:b/>
        </w:rPr>
        <w:t xml:space="preserve">коде </w:t>
      </w:r>
      <w:r w:rsidRPr="004903C7">
        <w:rPr>
          <w:rFonts w:ascii="Times New Roman" w:hAnsi="Times New Roman" w:cs="Times New Roman"/>
          <w:b/>
        </w:rPr>
        <w:t>Си</w:t>
      </w:r>
      <w:r w:rsidR="00290BF2">
        <w:rPr>
          <w:rFonts w:ascii="Times New Roman" w:hAnsi="Times New Roman" w:cs="Times New Roman"/>
          <w:b/>
        </w:rPr>
        <w:t>.</w:t>
      </w:r>
    </w:p>
    <w:p w14:paraId="5D57FDCF" w14:textId="77777777" w:rsidR="007D5229" w:rsidRPr="004903C7" w:rsidRDefault="007D5229" w:rsidP="004903C7">
      <w:pPr>
        <w:spacing w:line="276" w:lineRule="auto"/>
        <w:jc w:val="both"/>
        <w:rPr>
          <w:rFonts w:ascii="Times New Roman" w:hAnsi="Times New Roman" w:cs="Times New Roman"/>
        </w:rPr>
      </w:pPr>
    </w:p>
    <w:p w14:paraId="3A483A90" w14:textId="1B2E79BA" w:rsidR="00837C5A" w:rsidRPr="004903C7" w:rsidRDefault="00837C5A" w:rsidP="004903C7">
      <w:pPr>
        <w:spacing w:line="276" w:lineRule="auto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lastRenderedPageBreak/>
        <w:t xml:space="preserve">В нашем случае заполняется </w:t>
      </w:r>
      <w:r w:rsidR="0073495A" w:rsidRPr="004903C7">
        <w:rPr>
          <w:rFonts w:ascii="Times New Roman" w:hAnsi="Times New Roman" w:cs="Times New Roman"/>
        </w:rPr>
        <w:t>только секция расчета в</w:t>
      </w:r>
      <w:ins w:id="44" w:author="sam" w:date="2016-03-03T12:11:00Z">
        <w:r w:rsidR="00594153">
          <w:rPr>
            <w:rFonts w:ascii="Times New Roman" w:hAnsi="Times New Roman" w:cs="Times New Roman"/>
          </w:rPr>
          <w:t>ы</w:t>
        </w:r>
      </w:ins>
      <w:r w:rsidR="0073495A" w:rsidRPr="004903C7">
        <w:rPr>
          <w:rFonts w:ascii="Times New Roman" w:hAnsi="Times New Roman" w:cs="Times New Roman"/>
        </w:rPr>
        <w:t>хода по в</w:t>
      </w:r>
      <w:del w:id="45" w:author="sam" w:date="2016-03-03T12:11:00Z">
        <w:r w:rsidR="0073495A" w:rsidRPr="004903C7" w:rsidDel="00594153">
          <w:rPr>
            <w:rFonts w:ascii="Times New Roman" w:hAnsi="Times New Roman" w:cs="Times New Roman"/>
          </w:rPr>
          <w:delText>ы</w:delText>
        </w:r>
      </w:del>
      <w:r w:rsidR="0073495A" w:rsidRPr="004903C7">
        <w:rPr>
          <w:rFonts w:ascii="Times New Roman" w:hAnsi="Times New Roman" w:cs="Times New Roman"/>
        </w:rPr>
        <w:t>ходу.</w:t>
      </w:r>
    </w:p>
    <w:p w14:paraId="171954FD" w14:textId="77777777" w:rsidR="0073495A" w:rsidRPr="004903C7" w:rsidRDefault="0073495A" w:rsidP="004903C7">
      <w:pPr>
        <w:spacing w:line="276" w:lineRule="auto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b/>
        </w:rPr>
        <w:t xml:space="preserve">out:0 – </w:t>
      </w:r>
      <w:r w:rsidRPr="004903C7">
        <w:rPr>
          <w:rFonts w:ascii="Times New Roman" w:hAnsi="Times New Roman" w:cs="Times New Roman"/>
        </w:rPr>
        <w:t>выход;</w:t>
      </w:r>
    </w:p>
    <w:p w14:paraId="4AC1EE18" w14:textId="0F4A7755" w:rsidR="0073495A" w:rsidRPr="004903C7" w:rsidRDefault="0073495A" w:rsidP="004903C7">
      <w:pPr>
        <w:spacing w:line="276" w:lineRule="auto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b/>
        </w:rPr>
        <w:t xml:space="preserve">input:0 – </w:t>
      </w:r>
      <w:r w:rsidR="00D52812" w:rsidRPr="004903C7">
        <w:rPr>
          <w:rFonts w:ascii="Times New Roman" w:hAnsi="Times New Roman" w:cs="Times New Roman"/>
        </w:rPr>
        <w:t xml:space="preserve">первый входной порт на </w:t>
      </w:r>
      <w:r w:rsidRPr="004903C7">
        <w:rPr>
          <w:rFonts w:ascii="Times New Roman" w:hAnsi="Times New Roman" w:cs="Times New Roman"/>
        </w:rPr>
        <w:t>схеме (см рисунок 1);</w:t>
      </w:r>
    </w:p>
    <w:p w14:paraId="51D37A32" w14:textId="36E1122F" w:rsidR="001D5031" w:rsidRPr="004903C7" w:rsidRDefault="0073495A" w:rsidP="004903C7">
      <w:pPr>
        <w:spacing w:line="276" w:lineRule="auto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b/>
        </w:rPr>
        <w:t xml:space="preserve">input:1 – </w:t>
      </w:r>
      <w:r w:rsidRPr="004903C7">
        <w:rPr>
          <w:rFonts w:ascii="Times New Roman" w:hAnsi="Times New Roman" w:cs="Times New Roman"/>
        </w:rPr>
        <w:t>второй входной порт в блоке на схеме</w:t>
      </w:r>
      <w:r w:rsidR="007D5229" w:rsidRPr="004903C7">
        <w:rPr>
          <w:rFonts w:ascii="Times New Roman" w:hAnsi="Times New Roman" w:cs="Times New Roman"/>
        </w:rPr>
        <w:t xml:space="preserve"> </w:t>
      </w:r>
      <w:r w:rsidR="004903C7" w:rsidRPr="004903C7">
        <w:rPr>
          <w:rFonts w:ascii="Times New Roman" w:hAnsi="Times New Roman" w:cs="Times New Roman"/>
        </w:rPr>
        <w:t>(значение,</w:t>
      </w:r>
      <w:r w:rsidR="007D5229" w:rsidRPr="004903C7">
        <w:rPr>
          <w:rFonts w:ascii="Times New Roman" w:hAnsi="Times New Roman" w:cs="Times New Roman"/>
        </w:rPr>
        <w:t xml:space="preserve"> задаваемое в свойствах будущего блока)</w:t>
      </w:r>
      <w:r w:rsidRPr="004903C7">
        <w:rPr>
          <w:rFonts w:ascii="Times New Roman" w:hAnsi="Times New Roman" w:cs="Times New Roman"/>
        </w:rPr>
        <w:t xml:space="preserve"> (см. рисунок 1)</w:t>
      </w:r>
      <w:r w:rsidR="007D5229" w:rsidRPr="004903C7">
        <w:rPr>
          <w:rFonts w:ascii="Times New Roman" w:hAnsi="Times New Roman" w:cs="Times New Roman"/>
        </w:rPr>
        <w:t>.</w:t>
      </w:r>
    </w:p>
    <w:p w14:paraId="26A9F1E0" w14:textId="77777777" w:rsidR="004903C7" w:rsidRDefault="004903C7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14:paraId="1DEA5809" w14:textId="217BD513" w:rsidR="001D5031" w:rsidRPr="004903C7" w:rsidRDefault="001D5031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b/>
        </w:rPr>
        <w:t>Генерация кода Си</w:t>
      </w:r>
    </w:p>
    <w:p w14:paraId="42738E47" w14:textId="3C61AEF3" w:rsidR="00932F14" w:rsidRDefault="00932F14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>Для наст</w:t>
      </w:r>
      <w:r w:rsidR="00D52812" w:rsidRPr="004903C7">
        <w:rPr>
          <w:rFonts w:ascii="Times New Roman" w:hAnsi="Times New Roman" w:cs="Times New Roman"/>
        </w:rPr>
        <w:t xml:space="preserve">ройки </w:t>
      </w:r>
      <w:r w:rsidR="004903C7" w:rsidRPr="004903C7">
        <w:rPr>
          <w:rFonts w:ascii="Times New Roman" w:hAnsi="Times New Roman" w:cs="Times New Roman"/>
        </w:rPr>
        <w:t>генерации</w:t>
      </w:r>
      <w:r w:rsidR="00277929" w:rsidRPr="004903C7">
        <w:rPr>
          <w:rFonts w:ascii="Times New Roman" w:hAnsi="Times New Roman" w:cs="Times New Roman"/>
        </w:rPr>
        <w:t xml:space="preserve"> кода необходимо н</w:t>
      </w:r>
      <w:r w:rsidRPr="004903C7">
        <w:rPr>
          <w:rFonts w:ascii="Times New Roman" w:hAnsi="Times New Roman" w:cs="Times New Roman"/>
        </w:rPr>
        <w:t xml:space="preserve">астроить параметры </w:t>
      </w:r>
      <w:proofErr w:type="spellStart"/>
      <w:r w:rsidRPr="004903C7">
        <w:rPr>
          <w:rFonts w:ascii="Times New Roman" w:hAnsi="Times New Roman" w:cs="Times New Roman"/>
        </w:rPr>
        <w:t>кодогенерации</w:t>
      </w:r>
      <w:proofErr w:type="spellEnd"/>
      <w:r w:rsidR="00277929" w:rsidRPr="004903C7">
        <w:rPr>
          <w:rFonts w:ascii="Times New Roman" w:hAnsi="Times New Roman" w:cs="Times New Roman"/>
        </w:rPr>
        <w:t>,</w:t>
      </w:r>
      <w:r w:rsidRPr="004903C7">
        <w:rPr>
          <w:rFonts w:ascii="Times New Roman" w:hAnsi="Times New Roman" w:cs="Times New Roman"/>
        </w:rPr>
        <w:t xml:space="preserve"> включая выбор требуемого шаблона.</w:t>
      </w:r>
      <w:r w:rsidR="00D52812" w:rsidRPr="004903C7">
        <w:rPr>
          <w:rFonts w:ascii="Times New Roman" w:hAnsi="Times New Roman" w:cs="Times New Roman"/>
        </w:rPr>
        <w:t xml:space="preserve"> </w:t>
      </w:r>
      <w:r w:rsidR="004903C7" w:rsidRPr="004903C7">
        <w:rPr>
          <w:rFonts w:ascii="Times New Roman" w:hAnsi="Times New Roman" w:cs="Times New Roman"/>
        </w:rPr>
        <w:t>Пункт главного</w:t>
      </w:r>
      <w:r w:rsidR="00D52812" w:rsidRPr="004903C7">
        <w:rPr>
          <w:rFonts w:ascii="Times New Roman" w:hAnsi="Times New Roman" w:cs="Times New Roman"/>
        </w:rPr>
        <w:t xml:space="preserve"> меню </w:t>
      </w:r>
      <w:r w:rsidR="00D52812" w:rsidRPr="00290BF2">
        <w:rPr>
          <w:rFonts w:ascii="Times New Roman" w:hAnsi="Times New Roman" w:cs="Times New Roman"/>
          <w:i/>
        </w:rPr>
        <w:t>«</w:t>
      </w:r>
      <w:proofErr w:type="spellStart"/>
      <w:r w:rsidR="00D52812" w:rsidRPr="00290BF2">
        <w:rPr>
          <w:rFonts w:ascii="Times New Roman" w:hAnsi="Times New Roman" w:cs="Times New Roman"/>
          <w:i/>
        </w:rPr>
        <w:t>Кодогенартор</w:t>
      </w:r>
      <w:proofErr w:type="spellEnd"/>
      <w:r w:rsidR="00A45B8F" w:rsidRPr="00290BF2">
        <w:rPr>
          <w:rFonts w:ascii="Times New Roman" w:hAnsi="Times New Roman" w:cs="Times New Roman"/>
          <w:i/>
        </w:rPr>
        <w:t>»</w:t>
      </w:r>
      <w:r w:rsidR="00A45B8F" w:rsidRPr="004903C7">
        <w:rPr>
          <w:rFonts w:ascii="Times New Roman" w:hAnsi="Times New Roman" w:cs="Times New Roman"/>
        </w:rPr>
        <w:t>. Диалоговое окно наст</w:t>
      </w:r>
      <w:r w:rsidR="00B531B9" w:rsidRPr="004903C7">
        <w:rPr>
          <w:rFonts w:ascii="Times New Roman" w:hAnsi="Times New Roman" w:cs="Times New Roman"/>
        </w:rPr>
        <w:t xml:space="preserve">ройки </w:t>
      </w:r>
      <w:proofErr w:type="spellStart"/>
      <w:r w:rsidR="00B531B9" w:rsidRPr="004903C7">
        <w:rPr>
          <w:rFonts w:ascii="Times New Roman" w:hAnsi="Times New Roman" w:cs="Times New Roman"/>
        </w:rPr>
        <w:t>кодогенератора</w:t>
      </w:r>
      <w:proofErr w:type="spellEnd"/>
      <w:r w:rsidR="00B531B9" w:rsidRPr="004903C7">
        <w:rPr>
          <w:rFonts w:ascii="Times New Roman" w:hAnsi="Times New Roman" w:cs="Times New Roman"/>
        </w:rPr>
        <w:t xml:space="preserve"> представлено</w:t>
      </w:r>
      <w:r w:rsidR="00A45B8F" w:rsidRPr="004903C7">
        <w:rPr>
          <w:rFonts w:ascii="Times New Roman" w:hAnsi="Times New Roman" w:cs="Times New Roman"/>
        </w:rPr>
        <w:t xml:space="preserve"> на рисунке 4.</w:t>
      </w:r>
      <w:r w:rsidR="00B531B9" w:rsidRPr="004903C7">
        <w:rPr>
          <w:rFonts w:ascii="Times New Roman" w:hAnsi="Times New Roman" w:cs="Times New Roman"/>
        </w:rPr>
        <w:t xml:space="preserve"> На данном рисунке выделен шаблон генерации кода, для компиляции с помощью среды </w:t>
      </w:r>
      <w:r w:rsidR="00B531B9" w:rsidRPr="004903C7">
        <w:rPr>
          <w:rFonts w:ascii="Times New Roman" w:hAnsi="Times New Roman" w:cs="Times New Roman"/>
          <w:lang w:val="en-US"/>
        </w:rPr>
        <w:t>Visual</w:t>
      </w:r>
      <w:r w:rsidR="00B531B9" w:rsidRPr="004903C7">
        <w:rPr>
          <w:rFonts w:ascii="Times New Roman" w:hAnsi="Times New Roman" w:cs="Times New Roman"/>
        </w:rPr>
        <w:t xml:space="preserve"> </w:t>
      </w:r>
      <w:r w:rsidR="00B531B9" w:rsidRPr="004903C7">
        <w:rPr>
          <w:rFonts w:ascii="Times New Roman" w:hAnsi="Times New Roman" w:cs="Times New Roman"/>
          <w:lang w:val="en-US"/>
        </w:rPr>
        <w:t>Studio</w:t>
      </w:r>
      <w:r w:rsidR="00B531B9" w:rsidRPr="004903C7">
        <w:rPr>
          <w:rFonts w:ascii="Times New Roman" w:hAnsi="Times New Roman" w:cs="Times New Roman"/>
        </w:rPr>
        <w:t xml:space="preserve"> 2008.</w:t>
      </w:r>
    </w:p>
    <w:p w14:paraId="0A817B9E" w14:textId="77777777" w:rsidR="00290BF2" w:rsidRPr="004903C7" w:rsidRDefault="00290BF2" w:rsidP="004903C7">
      <w:pPr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14:paraId="4071F3DF" w14:textId="1F6627FF" w:rsidR="00A45B8F" w:rsidRPr="004903C7" w:rsidRDefault="001D5031" w:rsidP="004903C7">
      <w:pPr>
        <w:pStyle w:val="a5"/>
        <w:spacing w:line="276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2D192CA4" wp14:editId="30ADF169">
            <wp:extent cx="4002606" cy="2723776"/>
            <wp:effectExtent l="0" t="0" r="1079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2 в 20.28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606" cy="272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462B" w14:textId="535EBC68" w:rsidR="00B531B9" w:rsidRPr="004903C7" w:rsidRDefault="00B531B9" w:rsidP="004903C7">
      <w:pPr>
        <w:pStyle w:val="a5"/>
        <w:spacing w:line="276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b/>
        </w:rPr>
        <w:t>Рисунок 4. Окно настройки параметров генерации кода</w:t>
      </w:r>
      <w:r w:rsidR="00290BF2">
        <w:rPr>
          <w:rFonts w:ascii="Times New Roman" w:hAnsi="Times New Roman" w:cs="Times New Roman"/>
          <w:b/>
        </w:rPr>
        <w:t>.</w:t>
      </w:r>
    </w:p>
    <w:p w14:paraId="7593A65A" w14:textId="77777777" w:rsidR="00290BF2" w:rsidRDefault="00290BF2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28719D6A" w14:textId="7A6DE829" w:rsidR="00932F14" w:rsidRDefault="002F4447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После настройки </w:t>
      </w:r>
      <w:r w:rsidR="0022763D" w:rsidRPr="004903C7">
        <w:rPr>
          <w:rFonts w:ascii="Times New Roman" w:hAnsi="Times New Roman" w:cs="Times New Roman"/>
        </w:rPr>
        <w:t>шаблона необходимо сгенерировать программу.</w:t>
      </w:r>
      <w:r w:rsidR="00277929" w:rsidRPr="004903C7">
        <w:rPr>
          <w:rFonts w:ascii="Times New Roman" w:hAnsi="Times New Roman" w:cs="Times New Roman"/>
        </w:rPr>
        <w:t xml:space="preserve"> Для этого выбираем в главном окне пункт меню </w:t>
      </w:r>
      <w:r w:rsidR="00277929" w:rsidRPr="00290BF2">
        <w:rPr>
          <w:rFonts w:ascii="Times New Roman" w:hAnsi="Times New Roman" w:cs="Times New Roman"/>
          <w:i/>
        </w:rPr>
        <w:t>«Инструменты»</w:t>
      </w:r>
      <w:r w:rsidR="00277929" w:rsidRPr="00290BF2">
        <w:rPr>
          <w:rFonts w:ascii="Times New Roman" w:hAnsi="Times New Roman" w:cs="Times New Roman"/>
        </w:rPr>
        <w:t xml:space="preserve"> подпункт</w:t>
      </w:r>
      <w:r w:rsidR="00277929" w:rsidRPr="004903C7">
        <w:rPr>
          <w:rFonts w:ascii="Times New Roman" w:hAnsi="Times New Roman" w:cs="Times New Roman"/>
        </w:rPr>
        <w:t xml:space="preserve"> сгенерировать программу</w:t>
      </w:r>
      <w:r w:rsidR="00277929" w:rsidRPr="004903C7">
        <w:rPr>
          <w:rFonts w:ascii="Times New Roman" w:hAnsi="Times New Roman" w:cs="Times New Roman"/>
          <w:i/>
        </w:rPr>
        <w:t xml:space="preserve"> </w:t>
      </w:r>
      <w:r w:rsidR="00277929" w:rsidRPr="00290BF2">
        <w:rPr>
          <w:rFonts w:ascii="Times New Roman" w:hAnsi="Times New Roman" w:cs="Times New Roman"/>
          <w:i/>
        </w:rPr>
        <w:t xml:space="preserve">«Сгенерировать программу» </w:t>
      </w:r>
      <w:r w:rsidR="00290BF2" w:rsidRPr="00290BF2">
        <w:rPr>
          <w:rFonts w:ascii="Times New Roman" w:hAnsi="Times New Roman" w:cs="Times New Roman"/>
        </w:rPr>
        <w:t>(см. р</w:t>
      </w:r>
      <w:r w:rsidR="00277929" w:rsidRPr="00290BF2">
        <w:rPr>
          <w:rFonts w:ascii="Times New Roman" w:hAnsi="Times New Roman" w:cs="Times New Roman"/>
        </w:rPr>
        <w:t xml:space="preserve">исунок </w:t>
      </w:r>
      <w:r w:rsidR="00277929" w:rsidRPr="004903C7">
        <w:rPr>
          <w:rFonts w:ascii="Times New Roman" w:hAnsi="Times New Roman" w:cs="Times New Roman"/>
        </w:rPr>
        <w:t>5</w:t>
      </w:r>
      <w:r w:rsidR="00290BF2">
        <w:rPr>
          <w:rFonts w:ascii="Times New Roman" w:hAnsi="Times New Roman" w:cs="Times New Roman"/>
        </w:rPr>
        <w:t>).</w:t>
      </w:r>
    </w:p>
    <w:p w14:paraId="65706C92" w14:textId="77777777" w:rsidR="00290BF2" w:rsidRPr="004903C7" w:rsidRDefault="00290BF2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2D29119A" w14:textId="7A58A728" w:rsidR="00277929" w:rsidRPr="004903C7" w:rsidRDefault="00277929" w:rsidP="004903C7">
      <w:pPr>
        <w:pStyle w:val="a5"/>
        <w:tabs>
          <w:tab w:val="left" w:pos="6237"/>
        </w:tabs>
        <w:spacing w:line="276" w:lineRule="auto"/>
        <w:ind w:left="0" w:firstLine="142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3611B054" wp14:editId="1D3A6EF9">
            <wp:extent cx="3677753" cy="2362275"/>
            <wp:effectExtent l="0" t="0" r="571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1.26.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753" cy="23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AC1A" w14:textId="25020AA9" w:rsidR="002067EB" w:rsidRPr="004903C7" w:rsidRDefault="002067EB" w:rsidP="004903C7">
      <w:pPr>
        <w:pStyle w:val="a5"/>
        <w:tabs>
          <w:tab w:val="left" w:pos="6237"/>
        </w:tabs>
        <w:spacing w:line="276" w:lineRule="auto"/>
        <w:ind w:left="0" w:firstLine="142"/>
        <w:contextualSpacing w:val="0"/>
        <w:jc w:val="both"/>
        <w:rPr>
          <w:rFonts w:ascii="Times New Roman" w:hAnsi="Times New Roman" w:cs="Times New Roman"/>
          <w:b/>
        </w:rPr>
      </w:pPr>
      <w:r w:rsidRPr="004903C7">
        <w:rPr>
          <w:rFonts w:ascii="Times New Roman" w:hAnsi="Times New Roman" w:cs="Times New Roman"/>
          <w:b/>
        </w:rPr>
        <w:t>Рисунок 5. Пункт меню сгенери</w:t>
      </w:r>
      <w:r w:rsidR="001A728C" w:rsidRPr="004903C7">
        <w:rPr>
          <w:rFonts w:ascii="Times New Roman" w:hAnsi="Times New Roman" w:cs="Times New Roman"/>
          <w:b/>
        </w:rPr>
        <w:t>ровать программу</w:t>
      </w:r>
      <w:r w:rsidR="00290BF2">
        <w:rPr>
          <w:rFonts w:ascii="Times New Roman" w:hAnsi="Times New Roman" w:cs="Times New Roman"/>
          <w:b/>
        </w:rPr>
        <w:t>.</w:t>
      </w:r>
    </w:p>
    <w:p w14:paraId="785E0783" w14:textId="77777777" w:rsidR="00290BF2" w:rsidRDefault="00290BF2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6C9A6DD3" w14:textId="01E3B63A" w:rsidR="009C696D" w:rsidRPr="00290BF2" w:rsidRDefault="001A728C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lastRenderedPageBreak/>
        <w:t>В результате работы генератора кода, произойдет создание всех необхо</w:t>
      </w:r>
      <w:r w:rsidR="009C696D" w:rsidRPr="004903C7">
        <w:rPr>
          <w:rFonts w:ascii="Times New Roman" w:hAnsi="Times New Roman" w:cs="Times New Roman"/>
        </w:rPr>
        <w:t xml:space="preserve">димых файлов исходных кодов </w:t>
      </w:r>
      <w:ins w:id="46" w:author="sam" w:date="2016-03-03T12:17:00Z">
        <w:r w:rsidR="00E44C98">
          <w:rPr>
            <w:rFonts w:ascii="Times New Roman" w:hAnsi="Times New Roman" w:cs="Times New Roman"/>
          </w:rPr>
          <w:t xml:space="preserve">для </w:t>
        </w:r>
      </w:ins>
      <w:r w:rsidR="009C696D" w:rsidRPr="004903C7">
        <w:rPr>
          <w:rFonts w:ascii="Times New Roman" w:hAnsi="Times New Roman" w:cs="Times New Roman"/>
        </w:rPr>
        <w:t xml:space="preserve">компиляции </w:t>
      </w:r>
      <w:proofErr w:type="spellStart"/>
      <w:r w:rsidR="009C696D" w:rsidRPr="004903C7">
        <w:rPr>
          <w:rFonts w:ascii="Times New Roman" w:hAnsi="Times New Roman" w:cs="Times New Roman"/>
          <w:lang w:val="en-US"/>
        </w:rPr>
        <w:t>dll</w:t>
      </w:r>
      <w:proofErr w:type="spellEnd"/>
      <w:r w:rsidR="009C696D" w:rsidRPr="004903C7">
        <w:rPr>
          <w:rFonts w:ascii="Times New Roman" w:hAnsi="Times New Roman" w:cs="Times New Roman"/>
        </w:rPr>
        <w:t xml:space="preserve"> </w:t>
      </w:r>
      <w:r w:rsidR="009C696D" w:rsidRPr="004903C7">
        <w:rPr>
          <w:rFonts w:ascii="Times New Roman" w:hAnsi="Times New Roman" w:cs="Times New Roman"/>
          <w:lang w:val="en-US"/>
        </w:rPr>
        <w:t>c</w:t>
      </w:r>
      <w:r w:rsidR="009C696D" w:rsidRPr="004903C7">
        <w:rPr>
          <w:rFonts w:ascii="Times New Roman" w:hAnsi="Times New Roman" w:cs="Times New Roman"/>
        </w:rPr>
        <w:t xml:space="preserve"> использованием </w:t>
      </w:r>
      <w:r w:rsidR="009C696D" w:rsidRPr="004903C7">
        <w:rPr>
          <w:rFonts w:ascii="Times New Roman" w:hAnsi="Times New Roman" w:cs="Times New Roman"/>
          <w:lang w:val="en-US"/>
        </w:rPr>
        <w:t>Visual</w:t>
      </w:r>
      <w:r w:rsidR="009C696D" w:rsidRPr="004903C7">
        <w:rPr>
          <w:rFonts w:ascii="Times New Roman" w:hAnsi="Times New Roman" w:cs="Times New Roman"/>
        </w:rPr>
        <w:t xml:space="preserve"> </w:t>
      </w:r>
      <w:r w:rsidR="009C696D" w:rsidRPr="004903C7">
        <w:rPr>
          <w:rFonts w:ascii="Times New Roman" w:hAnsi="Times New Roman" w:cs="Times New Roman"/>
          <w:lang w:val="en-US"/>
        </w:rPr>
        <w:t>Studio</w:t>
      </w:r>
      <w:r w:rsidR="009C696D" w:rsidRPr="004903C7">
        <w:rPr>
          <w:rFonts w:ascii="Times New Roman" w:hAnsi="Times New Roman" w:cs="Times New Roman"/>
        </w:rPr>
        <w:t xml:space="preserve"> 2008. </w:t>
      </w:r>
      <w:r w:rsidR="004903C7" w:rsidRPr="00290BF2">
        <w:rPr>
          <w:rFonts w:ascii="Times New Roman" w:hAnsi="Times New Roman" w:cs="Times New Roman"/>
        </w:rPr>
        <w:t>В окне сообщений</w:t>
      </w:r>
      <w:r w:rsidR="009C696D" w:rsidRPr="00290BF2">
        <w:rPr>
          <w:rFonts w:ascii="Times New Roman" w:hAnsi="Times New Roman" w:cs="Times New Roman"/>
        </w:rPr>
        <w:t xml:space="preserve"> будет выведена информация как на рисунке 6.</w:t>
      </w:r>
    </w:p>
    <w:p w14:paraId="353EEF22" w14:textId="77777777" w:rsidR="00974AFA" w:rsidRPr="00290BF2" w:rsidRDefault="00974AFA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23C1E77A" w14:textId="2B77B7C5" w:rsidR="009C696D" w:rsidRPr="004903C7" w:rsidRDefault="00974AFA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2AD1C235" wp14:editId="59568E23">
            <wp:extent cx="5936615" cy="749935"/>
            <wp:effectExtent l="0" t="0" r="6985" b="1206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1.44.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76E1" w14:textId="1FB11C82" w:rsidR="009C696D" w:rsidRPr="004903C7" w:rsidRDefault="009C696D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b/>
        </w:rPr>
        <w:t>Рисунок 6. Сообщения о создании исходных кодов</w:t>
      </w:r>
      <w:r w:rsidR="00974AFA" w:rsidRPr="004903C7">
        <w:rPr>
          <w:rFonts w:ascii="Times New Roman" w:hAnsi="Times New Roman" w:cs="Times New Roman"/>
        </w:rPr>
        <w:t xml:space="preserve"> </w:t>
      </w:r>
    </w:p>
    <w:p w14:paraId="5E869675" w14:textId="77777777" w:rsidR="00290BF2" w:rsidRDefault="00290BF2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03A9EE41" w14:textId="64279B88" w:rsidR="009C696D" w:rsidRPr="004903C7" w:rsidRDefault="009C696D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Если в системе установлено ПО </w:t>
      </w:r>
      <w:r w:rsidRPr="004903C7">
        <w:rPr>
          <w:rFonts w:ascii="Times New Roman" w:hAnsi="Times New Roman" w:cs="Times New Roman"/>
          <w:lang w:val="en-US"/>
        </w:rPr>
        <w:t>Visual</w:t>
      </w:r>
      <w:r w:rsidRPr="004903C7">
        <w:rPr>
          <w:rFonts w:ascii="Times New Roman" w:hAnsi="Times New Roman" w:cs="Times New Roman"/>
        </w:rPr>
        <w:t xml:space="preserve"> </w:t>
      </w:r>
      <w:r w:rsidRPr="004903C7">
        <w:rPr>
          <w:rFonts w:ascii="Times New Roman" w:hAnsi="Times New Roman" w:cs="Times New Roman"/>
          <w:lang w:val="en-US"/>
        </w:rPr>
        <w:t>Studio</w:t>
      </w:r>
      <w:r w:rsidRPr="004903C7">
        <w:rPr>
          <w:rFonts w:ascii="Times New Roman" w:hAnsi="Times New Roman" w:cs="Times New Roman"/>
        </w:rPr>
        <w:t xml:space="preserve"> 2008, то будет выполнена компиляция библиотеки и размещение ее в той же папке, где и исходный проект.</w:t>
      </w:r>
    </w:p>
    <w:p w14:paraId="5E13EC29" w14:textId="28DDBE9C" w:rsidR="009C696D" w:rsidRDefault="00974AFA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Если средства компиляции не </w:t>
      </w:r>
      <w:r w:rsidR="004903C7" w:rsidRPr="004903C7">
        <w:rPr>
          <w:rFonts w:ascii="Times New Roman" w:hAnsi="Times New Roman" w:cs="Times New Roman"/>
        </w:rPr>
        <w:t>установлены,</w:t>
      </w:r>
      <w:r w:rsidRPr="004903C7">
        <w:rPr>
          <w:rFonts w:ascii="Times New Roman" w:hAnsi="Times New Roman" w:cs="Times New Roman"/>
        </w:rPr>
        <w:t xml:space="preserve"> то будет выведено следующее окно с предупреждением об </w:t>
      </w:r>
      <w:r w:rsidR="004903C7" w:rsidRPr="004903C7">
        <w:rPr>
          <w:rFonts w:ascii="Times New Roman" w:hAnsi="Times New Roman" w:cs="Times New Roman"/>
        </w:rPr>
        <w:t>отсутствии</w:t>
      </w:r>
      <w:r w:rsidR="00290BF2">
        <w:rPr>
          <w:rFonts w:ascii="Times New Roman" w:hAnsi="Times New Roman" w:cs="Times New Roman"/>
        </w:rPr>
        <w:t xml:space="preserve"> необходимых компонентов</w:t>
      </w:r>
      <w:r w:rsidRPr="004903C7">
        <w:rPr>
          <w:rFonts w:ascii="Times New Roman" w:hAnsi="Times New Roman" w:cs="Times New Roman"/>
        </w:rPr>
        <w:t xml:space="preserve"> </w:t>
      </w:r>
      <w:r w:rsidR="004903C7" w:rsidRPr="004903C7">
        <w:rPr>
          <w:rFonts w:ascii="Times New Roman" w:hAnsi="Times New Roman" w:cs="Times New Roman"/>
        </w:rPr>
        <w:t>(см. р</w:t>
      </w:r>
      <w:r w:rsidRPr="004903C7">
        <w:rPr>
          <w:rFonts w:ascii="Times New Roman" w:hAnsi="Times New Roman" w:cs="Times New Roman"/>
        </w:rPr>
        <w:t>исунок 7)</w:t>
      </w:r>
      <w:r w:rsidR="00290BF2">
        <w:rPr>
          <w:rFonts w:ascii="Times New Roman" w:hAnsi="Times New Roman" w:cs="Times New Roman"/>
        </w:rPr>
        <w:t>.</w:t>
      </w:r>
    </w:p>
    <w:p w14:paraId="271FB3AC" w14:textId="77777777" w:rsidR="00290BF2" w:rsidRPr="004903C7" w:rsidRDefault="00290BF2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5059D14F" w14:textId="7402922B" w:rsidR="00AD5F49" w:rsidRPr="004903C7" w:rsidRDefault="00AD5F49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21AE8318" wp14:editId="0225E265">
            <wp:extent cx="5936615" cy="3035300"/>
            <wp:effectExtent l="0" t="0" r="6985" b="1270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1.36.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E5C2" w14:textId="675C45C1" w:rsidR="00AD5F49" w:rsidRPr="004903C7" w:rsidRDefault="00AD5F49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  <w:b/>
        </w:rPr>
      </w:pPr>
      <w:r w:rsidRPr="004903C7">
        <w:rPr>
          <w:rFonts w:ascii="Times New Roman" w:hAnsi="Times New Roman" w:cs="Times New Roman"/>
          <w:b/>
        </w:rPr>
        <w:t xml:space="preserve">Рисунок 7. Окно с предупреждением об </w:t>
      </w:r>
      <w:r w:rsidR="004903C7" w:rsidRPr="004903C7">
        <w:rPr>
          <w:rFonts w:ascii="Times New Roman" w:hAnsi="Times New Roman" w:cs="Times New Roman"/>
          <w:b/>
        </w:rPr>
        <w:t>отсутствии</w:t>
      </w:r>
      <w:r w:rsidRPr="004903C7">
        <w:rPr>
          <w:rFonts w:ascii="Times New Roman" w:hAnsi="Times New Roman" w:cs="Times New Roman"/>
          <w:b/>
        </w:rPr>
        <w:t xml:space="preserve"> средств компиляции </w:t>
      </w:r>
      <w:proofErr w:type="spellStart"/>
      <w:r w:rsidRPr="004903C7">
        <w:rPr>
          <w:rFonts w:ascii="Times New Roman" w:hAnsi="Times New Roman" w:cs="Times New Roman"/>
          <w:b/>
          <w:lang w:val="en-US"/>
        </w:rPr>
        <w:t>dll</w:t>
      </w:r>
      <w:proofErr w:type="spellEnd"/>
      <w:r w:rsidRPr="004903C7">
        <w:rPr>
          <w:rFonts w:ascii="Times New Roman" w:hAnsi="Times New Roman" w:cs="Times New Roman"/>
          <w:b/>
        </w:rPr>
        <w:t>.</w:t>
      </w:r>
    </w:p>
    <w:p w14:paraId="17F016F9" w14:textId="77777777" w:rsidR="00974AFA" w:rsidRPr="004903C7" w:rsidRDefault="00974AFA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  <w:b/>
        </w:rPr>
      </w:pPr>
    </w:p>
    <w:p w14:paraId="65C008EB" w14:textId="4068F6A9" w:rsidR="00AD5F49" w:rsidRPr="004903C7" w:rsidRDefault="00AD5F49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  <w:b/>
        </w:rPr>
      </w:pPr>
      <w:r w:rsidRPr="004903C7">
        <w:rPr>
          <w:rFonts w:ascii="Times New Roman" w:hAnsi="Times New Roman" w:cs="Times New Roman"/>
          <w:b/>
        </w:rPr>
        <w:t>Работа с текстами Си.</w:t>
      </w:r>
    </w:p>
    <w:p w14:paraId="498AC6A2" w14:textId="17D27FED" w:rsidR="00726CED" w:rsidRPr="004903C7" w:rsidRDefault="00AD5F49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>Вне зависимости от того</w:t>
      </w:r>
      <w:ins w:id="47" w:author="sam" w:date="2016-03-03T12:17:00Z">
        <w:r w:rsidR="00E44C98">
          <w:rPr>
            <w:rFonts w:ascii="Times New Roman" w:hAnsi="Times New Roman" w:cs="Times New Roman"/>
          </w:rPr>
          <w:t>,</w:t>
        </w:r>
      </w:ins>
      <w:r w:rsidRPr="004903C7">
        <w:rPr>
          <w:rFonts w:ascii="Times New Roman" w:hAnsi="Times New Roman" w:cs="Times New Roman"/>
        </w:rPr>
        <w:t xml:space="preserve"> есть</w:t>
      </w:r>
      <w:del w:id="48" w:author="sam" w:date="2016-03-03T12:17:00Z">
        <w:r w:rsidRPr="004903C7" w:rsidDel="00E44C98">
          <w:rPr>
            <w:rFonts w:ascii="Times New Roman" w:hAnsi="Times New Roman" w:cs="Times New Roman"/>
          </w:rPr>
          <w:delText>,</w:delText>
        </w:r>
      </w:del>
      <w:r w:rsidRPr="004903C7">
        <w:rPr>
          <w:rFonts w:ascii="Times New Roman" w:hAnsi="Times New Roman" w:cs="Times New Roman"/>
        </w:rPr>
        <w:t xml:space="preserve"> ли у вас </w:t>
      </w:r>
      <w:r w:rsidR="004903C7" w:rsidRPr="004903C7">
        <w:rPr>
          <w:rFonts w:ascii="Times New Roman" w:hAnsi="Times New Roman" w:cs="Times New Roman"/>
        </w:rPr>
        <w:t>соответствующий</w:t>
      </w:r>
      <w:r w:rsidRPr="004903C7">
        <w:rPr>
          <w:rFonts w:ascii="Times New Roman" w:hAnsi="Times New Roman" w:cs="Times New Roman"/>
        </w:rPr>
        <w:t xml:space="preserve"> </w:t>
      </w:r>
      <w:r w:rsidR="004903C7" w:rsidRPr="004903C7">
        <w:rPr>
          <w:rFonts w:ascii="Times New Roman" w:hAnsi="Times New Roman" w:cs="Times New Roman"/>
        </w:rPr>
        <w:t>компилятор</w:t>
      </w:r>
      <w:r w:rsidRPr="004903C7">
        <w:rPr>
          <w:rFonts w:ascii="Times New Roman" w:hAnsi="Times New Roman" w:cs="Times New Roman"/>
        </w:rPr>
        <w:t xml:space="preserve">, исходный код уже </w:t>
      </w:r>
      <w:r w:rsidR="004903C7" w:rsidRPr="004903C7">
        <w:rPr>
          <w:rFonts w:ascii="Times New Roman" w:hAnsi="Times New Roman" w:cs="Times New Roman"/>
        </w:rPr>
        <w:t>сгенерирован</w:t>
      </w:r>
      <w:del w:id="49" w:author="sam" w:date="2016-03-03T12:17:00Z">
        <w:r w:rsidR="004903C7" w:rsidRPr="004903C7" w:rsidDel="00E44C98">
          <w:rPr>
            <w:rFonts w:ascii="Times New Roman" w:hAnsi="Times New Roman" w:cs="Times New Roman"/>
          </w:rPr>
          <w:delText>а</w:delText>
        </w:r>
      </w:del>
      <w:r w:rsidRPr="004903C7">
        <w:rPr>
          <w:rFonts w:ascii="Times New Roman" w:hAnsi="Times New Roman" w:cs="Times New Roman"/>
        </w:rPr>
        <w:t xml:space="preserve">, подготовлен для </w:t>
      </w:r>
      <w:r w:rsidR="004903C7" w:rsidRPr="004903C7">
        <w:rPr>
          <w:rFonts w:ascii="Times New Roman" w:hAnsi="Times New Roman" w:cs="Times New Roman"/>
        </w:rPr>
        <w:t>компиляции</w:t>
      </w:r>
      <w:r w:rsidRPr="004903C7">
        <w:rPr>
          <w:rFonts w:ascii="Times New Roman" w:hAnsi="Times New Roman" w:cs="Times New Roman"/>
        </w:rPr>
        <w:t xml:space="preserve"> и помещен</w:t>
      </w:r>
      <w:del w:id="50" w:author="sam" w:date="2016-03-03T12:18:00Z">
        <w:r w:rsidRPr="004903C7" w:rsidDel="00E44C98">
          <w:rPr>
            <w:rFonts w:ascii="Times New Roman" w:hAnsi="Times New Roman" w:cs="Times New Roman"/>
          </w:rPr>
          <w:delText>о</w:delText>
        </w:r>
      </w:del>
      <w:r w:rsidRPr="004903C7">
        <w:rPr>
          <w:rFonts w:ascii="Times New Roman" w:hAnsi="Times New Roman" w:cs="Times New Roman"/>
        </w:rPr>
        <w:t xml:space="preserve"> в </w:t>
      </w:r>
      <w:r w:rsidR="004903C7" w:rsidRPr="004903C7">
        <w:rPr>
          <w:rFonts w:ascii="Times New Roman" w:hAnsi="Times New Roman" w:cs="Times New Roman"/>
        </w:rPr>
        <w:t>соответствующую</w:t>
      </w:r>
      <w:r w:rsidRPr="004903C7">
        <w:rPr>
          <w:rFonts w:ascii="Times New Roman" w:hAnsi="Times New Roman" w:cs="Times New Roman"/>
        </w:rPr>
        <w:t xml:space="preserve"> папку. </w:t>
      </w:r>
    </w:p>
    <w:p w14:paraId="62E584AE" w14:textId="58853B81" w:rsidR="00726CED" w:rsidRPr="00290BF2" w:rsidRDefault="00726CED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Имя </w:t>
      </w:r>
      <w:proofErr w:type="spellStart"/>
      <w:r w:rsidRPr="004903C7">
        <w:rPr>
          <w:rFonts w:ascii="Times New Roman" w:hAnsi="Times New Roman" w:cs="Times New Roman"/>
          <w:lang w:val="en-US"/>
        </w:rPr>
        <w:t>dll</w:t>
      </w:r>
      <w:proofErr w:type="spellEnd"/>
      <w:r w:rsidRPr="004903C7">
        <w:rPr>
          <w:rFonts w:ascii="Times New Roman" w:hAnsi="Times New Roman" w:cs="Times New Roman"/>
        </w:rPr>
        <w:t xml:space="preserve"> задается </w:t>
      </w:r>
      <w:r w:rsidR="004903C7" w:rsidRPr="004903C7">
        <w:rPr>
          <w:rFonts w:ascii="Times New Roman" w:hAnsi="Times New Roman" w:cs="Times New Roman"/>
        </w:rPr>
        <w:t>в параметре</w:t>
      </w:r>
      <w:r w:rsidRPr="004903C7">
        <w:rPr>
          <w:rFonts w:ascii="Times New Roman" w:hAnsi="Times New Roman" w:cs="Times New Roman"/>
        </w:rPr>
        <w:t xml:space="preserve"> расчета (кнопка с молотком</w:t>
      </w:r>
      <w:ins w:id="51" w:author="sam" w:date="2016-03-03T12:18:00Z">
        <w:r w:rsidR="00E44C98">
          <w:rPr>
            <w:rFonts w:ascii="Times New Roman" w:hAnsi="Times New Roman" w:cs="Times New Roman"/>
          </w:rPr>
          <w:t xml:space="preserve">, </w:t>
        </w:r>
      </w:ins>
      <w:del w:id="52" w:author="sam" w:date="2016-03-03T12:18:00Z">
        <w:r w:rsidR="00290BF2" w:rsidDel="00E44C98">
          <w:rPr>
            <w:rFonts w:ascii="Times New Roman" w:hAnsi="Times New Roman" w:cs="Times New Roman"/>
          </w:rPr>
          <w:delText>) (</w:delText>
        </w:r>
      </w:del>
      <w:r w:rsidR="00290BF2">
        <w:rPr>
          <w:rFonts w:ascii="Times New Roman" w:hAnsi="Times New Roman" w:cs="Times New Roman"/>
        </w:rPr>
        <w:t>см. р</w:t>
      </w:r>
      <w:r w:rsidRPr="004903C7">
        <w:rPr>
          <w:rFonts w:ascii="Times New Roman" w:hAnsi="Times New Roman" w:cs="Times New Roman"/>
        </w:rPr>
        <w:t xml:space="preserve">исунок 8), по умолчанию имя </w:t>
      </w:r>
      <w:ins w:id="53" w:author="sam" w:date="2016-03-03T12:18:00Z">
        <w:r w:rsidR="00E44C98">
          <w:rPr>
            <w:rFonts w:ascii="Times New Roman" w:hAnsi="Times New Roman" w:cs="Times New Roman"/>
          </w:rPr>
          <w:t>задано как «</w:t>
        </w:r>
      </w:ins>
      <w:r w:rsidRPr="004903C7">
        <w:rPr>
          <w:rFonts w:ascii="Times New Roman" w:hAnsi="Times New Roman" w:cs="Times New Roman"/>
          <w:lang w:val="en-US"/>
        </w:rPr>
        <w:t>my</w:t>
      </w:r>
      <w:r w:rsidRPr="004903C7">
        <w:rPr>
          <w:rFonts w:ascii="Times New Roman" w:hAnsi="Times New Roman" w:cs="Times New Roman"/>
        </w:rPr>
        <w:t>_</w:t>
      </w:r>
      <w:r w:rsidRPr="004903C7">
        <w:rPr>
          <w:rFonts w:ascii="Times New Roman" w:hAnsi="Times New Roman" w:cs="Times New Roman"/>
          <w:lang w:val="en-US"/>
        </w:rPr>
        <w:t>diagram</w:t>
      </w:r>
      <w:ins w:id="54" w:author="sam" w:date="2016-03-03T12:18:00Z">
        <w:r w:rsidR="00E44C98">
          <w:rPr>
            <w:rFonts w:ascii="Times New Roman" w:hAnsi="Times New Roman" w:cs="Times New Roman"/>
          </w:rPr>
          <w:t>»</w:t>
        </w:r>
      </w:ins>
      <w:r w:rsidR="00290BF2">
        <w:rPr>
          <w:rFonts w:ascii="Times New Roman" w:hAnsi="Times New Roman" w:cs="Times New Roman"/>
        </w:rPr>
        <w:t>.</w:t>
      </w:r>
    </w:p>
    <w:p w14:paraId="134B3D32" w14:textId="77777777" w:rsidR="00290BF2" w:rsidRPr="004903C7" w:rsidRDefault="00290BF2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1A1FE759" w14:textId="77777777" w:rsidR="00726CED" w:rsidRPr="004903C7" w:rsidRDefault="00726CED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54FAF688" wp14:editId="3AD097E6">
            <wp:extent cx="4490652" cy="1432359"/>
            <wp:effectExtent l="0" t="0" r="571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2.25.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879" cy="14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7F5C" w14:textId="2C5A728E" w:rsidR="00726CED" w:rsidRPr="004903C7" w:rsidRDefault="00726CED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  <w:b/>
        </w:rPr>
      </w:pPr>
      <w:r w:rsidRPr="004903C7">
        <w:rPr>
          <w:rFonts w:ascii="Times New Roman" w:hAnsi="Times New Roman" w:cs="Times New Roman"/>
          <w:b/>
        </w:rPr>
        <w:lastRenderedPageBreak/>
        <w:t xml:space="preserve">Рисунок 8. Задание имя </w:t>
      </w:r>
      <w:proofErr w:type="spellStart"/>
      <w:r w:rsidRPr="004903C7">
        <w:rPr>
          <w:rFonts w:ascii="Times New Roman" w:hAnsi="Times New Roman" w:cs="Times New Roman"/>
          <w:b/>
          <w:lang w:val="en-US"/>
        </w:rPr>
        <w:t>dll</w:t>
      </w:r>
      <w:proofErr w:type="spellEnd"/>
      <w:r w:rsidRPr="004903C7">
        <w:rPr>
          <w:rFonts w:ascii="Times New Roman" w:hAnsi="Times New Roman" w:cs="Times New Roman"/>
          <w:b/>
        </w:rPr>
        <w:t xml:space="preserve"> в параметрах расчета.</w:t>
      </w:r>
    </w:p>
    <w:p w14:paraId="6F6019E2" w14:textId="77777777" w:rsidR="00726CED" w:rsidRPr="004903C7" w:rsidRDefault="00726CED" w:rsidP="004903C7">
      <w:pPr>
        <w:tabs>
          <w:tab w:val="left" w:pos="6237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1322FDA2" w14:textId="69132601" w:rsidR="00AD5F49" w:rsidRPr="004903C7" w:rsidRDefault="004903C7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</w:t>
      </w:r>
      <w:r w:rsidR="00AD5F49" w:rsidRPr="004903C7">
        <w:rPr>
          <w:rFonts w:ascii="Times New Roman" w:hAnsi="Times New Roman" w:cs="Times New Roman"/>
        </w:rPr>
        <w:t xml:space="preserve"> шаблона под </w:t>
      </w:r>
      <w:r w:rsidR="00AD5F49" w:rsidRPr="004903C7">
        <w:rPr>
          <w:rFonts w:ascii="Times New Roman" w:hAnsi="Times New Roman" w:cs="Times New Roman"/>
          <w:lang w:val="en-US"/>
        </w:rPr>
        <w:t>Visual</w:t>
      </w:r>
      <w:r w:rsidR="00AD5F49" w:rsidRPr="004903C7">
        <w:rPr>
          <w:rFonts w:ascii="Times New Roman" w:hAnsi="Times New Roman" w:cs="Times New Roman"/>
        </w:rPr>
        <w:t xml:space="preserve"> </w:t>
      </w:r>
      <w:r w:rsidRPr="004903C7">
        <w:rPr>
          <w:rFonts w:ascii="Times New Roman" w:hAnsi="Times New Roman" w:cs="Times New Roman"/>
          <w:lang w:val="en-US"/>
        </w:rPr>
        <w:t>Studio</w:t>
      </w:r>
      <w:r w:rsidR="00AD5F49" w:rsidRPr="004903C7">
        <w:rPr>
          <w:rFonts w:ascii="Times New Roman" w:hAnsi="Times New Roman" w:cs="Times New Roman"/>
        </w:rPr>
        <w:t xml:space="preserve"> 2008, исходные тексты будут помещены папку </w:t>
      </w:r>
      <w:r w:rsidR="00AD5F49" w:rsidRPr="004903C7">
        <w:rPr>
          <w:rFonts w:ascii="Times New Roman" w:hAnsi="Times New Roman" w:cs="Times New Roman"/>
          <w:lang w:val="en-US"/>
        </w:rPr>
        <w:t>C</w:t>
      </w:r>
      <w:r w:rsidR="00AD5F49" w:rsidRPr="004903C7">
        <w:rPr>
          <w:rFonts w:ascii="Times New Roman" w:hAnsi="Times New Roman" w:cs="Times New Roman"/>
        </w:rPr>
        <w:t>:</w:t>
      </w:r>
      <w:del w:id="55" w:author="sam" w:date="2016-03-03T12:18:00Z">
        <w:r w:rsidR="00AD5F49" w:rsidRPr="004903C7" w:rsidDel="000C1DF1">
          <w:rPr>
            <w:rFonts w:ascii="Times New Roman" w:hAnsi="Times New Roman" w:cs="Times New Roman"/>
          </w:rPr>
          <w:delText>…</w:delText>
        </w:r>
      </w:del>
      <w:r w:rsidR="00AD5F49" w:rsidRPr="004903C7">
        <w:rPr>
          <w:rFonts w:ascii="Times New Roman" w:hAnsi="Times New Roman" w:cs="Times New Roman"/>
        </w:rPr>
        <w:t>\</w:t>
      </w:r>
      <w:r w:rsidR="00AD5F49" w:rsidRPr="004903C7">
        <w:rPr>
          <w:rFonts w:ascii="Times New Roman" w:hAnsi="Times New Roman" w:cs="Times New Roman"/>
          <w:lang w:val="en-US"/>
        </w:rPr>
        <w:t>SimInTech</w:t>
      </w:r>
      <w:r w:rsidR="00AD5F49" w:rsidRPr="004903C7">
        <w:rPr>
          <w:rFonts w:ascii="Times New Roman" w:hAnsi="Times New Roman" w:cs="Times New Roman"/>
        </w:rPr>
        <w:t>\</w:t>
      </w:r>
      <w:r w:rsidR="00AD5F49" w:rsidRPr="004903C7">
        <w:rPr>
          <w:rFonts w:ascii="Times New Roman" w:hAnsi="Times New Roman" w:cs="Times New Roman"/>
          <w:lang w:val="en-US"/>
        </w:rPr>
        <w:t>bin</w:t>
      </w:r>
      <w:r w:rsidR="00AD5F49" w:rsidRPr="004903C7">
        <w:rPr>
          <w:rFonts w:ascii="Times New Roman" w:hAnsi="Times New Roman" w:cs="Times New Roman"/>
        </w:rPr>
        <w:t>\</w:t>
      </w:r>
      <w:proofErr w:type="spellStart"/>
      <w:r w:rsidR="00AD5F49" w:rsidRPr="004903C7">
        <w:rPr>
          <w:rFonts w:ascii="Times New Roman" w:hAnsi="Times New Roman" w:cs="Times New Roman"/>
          <w:lang w:val="en-US"/>
        </w:rPr>
        <w:t>CodeTemplates</w:t>
      </w:r>
      <w:proofErr w:type="spellEnd"/>
      <w:r w:rsidR="00AD5F49" w:rsidRPr="004903C7">
        <w:rPr>
          <w:rFonts w:ascii="Times New Roman" w:hAnsi="Times New Roman" w:cs="Times New Roman"/>
        </w:rPr>
        <w:t>\</w:t>
      </w:r>
      <w:r w:rsidR="00AD5F49" w:rsidRPr="004903C7">
        <w:rPr>
          <w:rFonts w:ascii="Times New Roman" w:hAnsi="Times New Roman" w:cs="Times New Roman"/>
          <w:lang w:val="en-US"/>
        </w:rPr>
        <w:t>VC</w:t>
      </w:r>
      <w:r w:rsidR="00AD5F49" w:rsidRPr="004903C7">
        <w:rPr>
          <w:rFonts w:ascii="Times New Roman" w:hAnsi="Times New Roman" w:cs="Times New Roman"/>
        </w:rPr>
        <w:t>2008. Состав папки п</w:t>
      </w:r>
      <w:r w:rsidR="00726CED" w:rsidRPr="004903C7">
        <w:rPr>
          <w:rFonts w:ascii="Times New Roman" w:hAnsi="Times New Roman" w:cs="Times New Roman"/>
        </w:rPr>
        <w:t>редставлен на рисунке 9</w:t>
      </w:r>
    </w:p>
    <w:p w14:paraId="26DD289E" w14:textId="0546AC33" w:rsidR="00AD5F49" w:rsidRPr="004903C7" w:rsidRDefault="00AD5F49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0348CB9D" wp14:editId="23AA27EA">
            <wp:extent cx="5936615" cy="1969770"/>
            <wp:effectExtent l="0" t="0" r="6985" b="1143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1.55.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6B32" w14:textId="3407CDA5" w:rsidR="00E24952" w:rsidRPr="004903C7" w:rsidRDefault="00726CED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  <w:b/>
        </w:rPr>
      </w:pPr>
      <w:r w:rsidRPr="004903C7">
        <w:rPr>
          <w:rFonts w:ascii="Times New Roman" w:hAnsi="Times New Roman" w:cs="Times New Roman"/>
          <w:b/>
        </w:rPr>
        <w:t>Рисунок 9</w:t>
      </w:r>
      <w:r w:rsidR="00E24952" w:rsidRPr="004903C7">
        <w:rPr>
          <w:rFonts w:ascii="Times New Roman" w:hAnsi="Times New Roman" w:cs="Times New Roman"/>
          <w:b/>
        </w:rPr>
        <w:t>. Файлы в папке</w:t>
      </w:r>
      <w:ins w:id="56" w:author="sam" w:date="2016-03-03T12:18:00Z">
        <w:r w:rsidR="000C1DF1">
          <w:rPr>
            <w:rFonts w:ascii="Times New Roman" w:hAnsi="Times New Roman" w:cs="Times New Roman"/>
            <w:b/>
          </w:rPr>
          <w:t xml:space="preserve"> с </w:t>
        </w:r>
        <w:proofErr w:type="spellStart"/>
        <w:r w:rsidR="000C1DF1">
          <w:rPr>
            <w:rFonts w:ascii="Times New Roman" w:hAnsi="Times New Roman" w:cs="Times New Roman"/>
            <w:b/>
          </w:rPr>
          <w:t>щаблоном</w:t>
        </w:r>
        <w:proofErr w:type="spellEnd"/>
        <w:r w:rsidR="000C1DF1">
          <w:rPr>
            <w:rFonts w:ascii="Times New Roman" w:hAnsi="Times New Roman" w:cs="Times New Roman"/>
            <w:b/>
          </w:rPr>
          <w:t xml:space="preserve"> генерации кода</w:t>
        </w:r>
      </w:ins>
      <w:del w:id="57" w:author="sam" w:date="2016-03-03T12:18:00Z">
        <w:r w:rsidR="00E24952" w:rsidRPr="004903C7" w:rsidDel="000C1DF1">
          <w:rPr>
            <w:rFonts w:ascii="Times New Roman" w:hAnsi="Times New Roman" w:cs="Times New Roman"/>
            <w:b/>
          </w:rPr>
          <w:delText xml:space="preserve"> </w:delText>
        </w:r>
        <w:r w:rsidR="00290BF2" w:rsidRPr="00290BF2" w:rsidDel="000C1DF1">
          <w:rPr>
            <w:rFonts w:ascii="Times New Roman" w:hAnsi="Times New Roman" w:cs="Times New Roman"/>
            <w:b/>
            <w:highlight w:val="yellow"/>
          </w:rPr>
          <w:delText xml:space="preserve">с </w:delText>
        </w:r>
        <w:commentRangeStart w:id="58"/>
        <w:r w:rsidR="00290BF2" w:rsidRPr="00290BF2" w:rsidDel="000C1DF1">
          <w:rPr>
            <w:rFonts w:ascii="Times New Roman" w:hAnsi="Times New Roman" w:cs="Times New Roman"/>
            <w:b/>
            <w:highlight w:val="yellow"/>
          </w:rPr>
          <w:delText>исходными кодами</w:delText>
        </w:r>
      </w:del>
      <w:r w:rsidR="00E24952" w:rsidRPr="004903C7">
        <w:rPr>
          <w:rFonts w:ascii="Times New Roman" w:hAnsi="Times New Roman" w:cs="Times New Roman"/>
          <w:b/>
        </w:rPr>
        <w:t xml:space="preserve"> </w:t>
      </w:r>
      <w:commentRangeEnd w:id="58"/>
      <w:r w:rsidR="00290BF2">
        <w:rPr>
          <w:rStyle w:val="a6"/>
        </w:rPr>
        <w:commentReference w:id="58"/>
      </w:r>
      <w:r w:rsidR="00E24952" w:rsidRPr="004903C7">
        <w:rPr>
          <w:rFonts w:ascii="Times New Roman" w:hAnsi="Times New Roman" w:cs="Times New Roman"/>
          <w:b/>
        </w:rPr>
        <w:t xml:space="preserve">Си для </w:t>
      </w:r>
      <w:r w:rsidR="00E24952" w:rsidRPr="004903C7">
        <w:rPr>
          <w:rFonts w:ascii="Times New Roman" w:hAnsi="Times New Roman" w:cs="Times New Roman"/>
          <w:b/>
          <w:lang w:val="en-US"/>
        </w:rPr>
        <w:t>Visual</w:t>
      </w:r>
      <w:r w:rsidR="00E24952" w:rsidRPr="004903C7">
        <w:rPr>
          <w:rFonts w:ascii="Times New Roman" w:hAnsi="Times New Roman" w:cs="Times New Roman"/>
          <w:b/>
        </w:rPr>
        <w:t xml:space="preserve"> </w:t>
      </w:r>
      <w:r w:rsidR="00E24952" w:rsidRPr="004903C7">
        <w:rPr>
          <w:rFonts w:ascii="Times New Roman" w:hAnsi="Times New Roman" w:cs="Times New Roman"/>
          <w:b/>
          <w:lang w:val="en-US"/>
        </w:rPr>
        <w:t>Stud</w:t>
      </w:r>
      <w:ins w:id="59" w:author="sam" w:date="2016-03-03T12:19:00Z">
        <w:r w:rsidR="000C1DF1">
          <w:rPr>
            <w:rFonts w:ascii="Times New Roman" w:hAnsi="Times New Roman" w:cs="Times New Roman"/>
            <w:b/>
            <w:lang w:val="en-US"/>
          </w:rPr>
          <w:t>i</w:t>
        </w:r>
      </w:ins>
      <w:r w:rsidR="00E24952" w:rsidRPr="004903C7">
        <w:rPr>
          <w:rFonts w:ascii="Times New Roman" w:hAnsi="Times New Roman" w:cs="Times New Roman"/>
          <w:b/>
          <w:lang w:val="en-US"/>
        </w:rPr>
        <w:t>o</w:t>
      </w:r>
      <w:r w:rsidR="00E24952" w:rsidRPr="004903C7">
        <w:rPr>
          <w:rFonts w:ascii="Times New Roman" w:hAnsi="Times New Roman" w:cs="Times New Roman"/>
          <w:b/>
        </w:rPr>
        <w:t xml:space="preserve"> 2008</w:t>
      </w:r>
      <w:r w:rsidR="00290BF2">
        <w:rPr>
          <w:rFonts w:ascii="Times New Roman" w:hAnsi="Times New Roman" w:cs="Times New Roman"/>
          <w:b/>
        </w:rPr>
        <w:t>.</w:t>
      </w:r>
    </w:p>
    <w:p w14:paraId="617BBC44" w14:textId="77777777" w:rsidR="00E24952" w:rsidRPr="004903C7" w:rsidRDefault="00E24952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4470E003" w14:textId="17D7ABF7" w:rsidR="00AD5F49" w:rsidRPr="004903C7" w:rsidDel="000C1DF1" w:rsidRDefault="00AD5F49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del w:id="60" w:author="sam" w:date="2016-03-03T12:19:00Z"/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Данная папка </w:t>
      </w:r>
      <w:r w:rsidR="00726CED" w:rsidRPr="004903C7">
        <w:rPr>
          <w:rFonts w:ascii="Times New Roman" w:hAnsi="Times New Roman" w:cs="Times New Roman"/>
        </w:rPr>
        <w:t>настроена</w:t>
      </w:r>
      <w:r w:rsidRPr="004903C7">
        <w:rPr>
          <w:rFonts w:ascii="Times New Roman" w:hAnsi="Times New Roman" w:cs="Times New Roman"/>
        </w:rPr>
        <w:t xml:space="preserve"> на автоматическое создание </w:t>
      </w:r>
      <w:proofErr w:type="spellStart"/>
      <w:r w:rsidRPr="004903C7">
        <w:rPr>
          <w:rFonts w:ascii="Times New Roman" w:hAnsi="Times New Roman" w:cs="Times New Roman"/>
          <w:lang w:val="en-US"/>
        </w:rPr>
        <w:t>dll</w:t>
      </w:r>
      <w:proofErr w:type="spellEnd"/>
      <w:ins w:id="61" w:author="sam" w:date="2016-03-03T12:19:00Z">
        <w:r w:rsidR="000C1DF1" w:rsidRPr="000C1DF1">
          <w:rPr>
            <w:rFonts w:ascii="Times New Roman" w:hAnsi="Times New Roman" w:cs="Times New Roman"/>
            <w:rPrChange w:id="62" w:author="sam" w:date="2016-03-03T12:19:00Z">
              <w:rPr>
                <w:rFonts w:ascii="Times New Roman" w:hAnsi="Times New Roman" w:cs="Times New Roman"/>
                <w:lang w:val="en-US"/>
              </w:rPr>
            </w:rPrChange>
          </w:rPr>
          <w:t>,</w:t>
        </w:r>
      </w:ins>
      <w:del w:id="63" w:author="sam" w:date="2016-03-03T12:19:00Z">
        <w:r w:rsidRPr="004903C7" w:rsidDel="000C1DF1">
          <w:rPr>
            <w:rFonts w:ascii="Times New Roman" w:hAnsi="Times New Roman" w:cs="Times New Roman"/>
          </w:rPr>
          <w:delText xml:space="preserve">. </w:delText>
        </w:r>
      </w:del>
    </w:p>
    <w:p w14:paraId="7F9AAF12" w14:textId="3867659A" w:rsidR="00726CED" w:rsidRPr="004903C7" w:rsidRDefault="00AA4C7D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del w:id="64" w:author="sam" w:date="2016-03-03T12:19:00Z">
        <w:r w:rsidRPr="004903C7" w:rsidDel="000C1DF1">
          <w:rPr>
            <w:rFonts w:ascii="Times New Roman" w:hAnsi="Times New Roman" w:cs="Times New Roman"/>
          </w:rPr>
          <w:delText>И</w:delText>
        </w:r>
      </w:del>
      <w:ins w:id="65" w:author="sam" w:date="2016-03-03T12:19:00Z">
        <w:r w:rsidR="000C1DF1" w:rsidRPr="000C1DF1">
          <w:rPr>
            <w:rFonts w:ascii="Times New Roman" w:hAnsi="Times New Roman" w:cs="Times New Roman"/>
            <w:rPrChange w:id="66" w:author="sam" w:date="2016-03-03T12:19:00Z">
              <w:rPr>
                <w:rFonts w:ascii="Times New Roman" w:hAnsi="Times New Roman" w:cs="Times New Roman"/>
                <w:lang w:val="en-US"/>
              </w:rPr>
            </w:rPrChange>
          </w:rPr>
          <w:t xml:space="preserve"> </w:t>
        </w:r>
        <w:r w:rsidR="000C1DF1">
          <w:rPr>
            <w:rFonts w:ascii="Times New Roman" w:hAnsi="Times New Roman" w:cs="Times New Roman"/>
          </w:rPr>
          <w:t>и</w:t>
        </w:r>
      </w:ins>
      <w:r w:rsidRPr="004903C7">
        <w:rPr>
          <w:rFonts w:ascii="Times New Roman" w:hAnsi="Times New Roman" w:cs="Times New Roman"/>
        </w:rPr>
        <w:t xml:space="preserve"> содержит командные файлы для запуска процедуры создания </w:t>
      </w:r>
      <w:proofErr w:type="spellStart"/>
      <w:r w:rsidRPr="004903C7">
        <w:rPr>
          <w:rFonts w:ascii="Times New Roman" w:hAnsi="Times New Roman" w:cs="Times New Roman"/>
          <w:lang w:val="en-US"/>
        </w:rPr>
        <w:t>dll</w:t>
      </w:r>
      <w:proofErr w:type="spellEnd"/>
      <w:r w:rsidRPr="004903C7">
        <w:rPr>
          <w:rFonts w:ascii="Times New Roman" w:hAnsi="Times New Roman" w:cs="Times New Roman"/>
        </w:rPr>
        <w:t xml:space="preserve"> из исходных кодов.</w:t>
      </w:r>
    </w:p>
    <w:p w14:paraId="1EBC4E4B" w14:textId="41D9233E" w:rsidR="00AD5F49" w:rsidRPr="004903C7" w:rsidRDefault="00AD5F49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Для работы с текстами </w:t>
      </w:r>
      <w:ins w:id="67" w:author="sam" w:date="2016-03-03T12:19:00Z">
        <w:r w:rsidR="000C1DF1">
          <w:rPr>
            <w:rFonts w:ascii="Times New Roman" w:hAnsi="Times New Roman" w:cs="Times New Roman"/>
          </w:rPr>
          <w:t>С</w:t>
        </w:r>
      </w:ins>
      <w:del w:id="68" w:author="sam" w:date="2016-03-03T12:19:00Z">
        <w:r w:rsidRPr="004903C7" w:rsidDel="000C1DF1">
          <w:rPr>
            <w:rFonts w:ascii="Times New Roman" w:hAnsi="Times New Roman" w:cs="Times New Roman"/>
          </w:rPr>
          <w:delText>с</w:delText>
        </w:r>
      </w:del>
      <w:r w:rsidRPr="004903C7">
        <w:rPr>
          <w:rFonts w:ascii="Times New Roman" w:hAnsi="Times New Roman" w:cs="Times New Roman"/>
        </w:rPr>
        <w:t>и</w:t>
      </w:r>
      <w:del w:id="69" w:author="sam" w:date="2016-03-03T12:19:00Z">
        <w:r w:rsidR="00AA4C7D" w:rsidRPr="004903C7" w:rsidDel="000C1DF1">
          <w:rPr>
            <w:rFonts w:ascii="Times New Roman" w:hAnsi="Times New Roman" w:cs="Times New Roman"/>
          </w:rPr>
          <w:delText>,</w:delText>
        </w:r>
      </w:del>
      <w:r w:rsidR="00AA4C7D" w:rsidRPr="004903C7">
        <w:rPr>
          <w:rFonts w:ascii="Times New Roman" w:hAnsi="Times New Roman" w:cs="Times New Roman"/>
        </w:rPr>
        <w:t xml:space="preserve"> и </w:t>
      </w:r>
      <w:ins w:id="70" w:author="sam" w:date="2016-03-03T12:19:00Z">
        <w:r w:rsidR="000C1DF1">
          <w:rPr>
            <w:rFonts w:ascii="Times New Roman" w:hAnsi="Times New Roman" w:cs="Times New Roman"/>
          </w:rPr>
          <w:t xml:space="preserve">их </w:t>
        </w:r>
      </w:ins>
      <w:r w:rsidR="00AA4C7D" w:rsidRPr="004903C7">
        <w:rPr>
          <w:rFonts w:ascii="Times New Roman" w:hAnsi="Times New Roman" w:cs="Times New Roman"/>
        </w:rPr>
        <w:t>руч</w:t>
      </w:r>
      <w:del w:id="71" w:author="sam" w:date="2016-03-03T12:19:00Z">
        <w:r w:rsidR="00AA4C7D" w:rsidRPr="004903C7" w:rsidDel="000C1DF1">
          <w:rPr>
            <w:rFonts w:ascii="Times New Roman" w:hAnsi="Times New Roman" w:cs="Times New Roman"/>
          </w:rPr>
          <w:delText>ей</w:delText>
        </w:r>
      </w:del>
      <w:r w:rsidR="00AA4C7D" w:rsidRPr="004903C7">
        <w:rPr>
          <w:rFonts w:ascii="Times New Roman" w:hAnsi="Times New Roman" w:cs="Times New Roman"/>
        </w:rPr>
        <w:t>ной правки</w:t>
      </w:r>
      <w:r w:rsidRPr="004903C7">
        <w:rPr>
          <w:rFonts w:ascii="Times New Roman" w:hAnsi="Times New Roman" w:cs="Times New Roman"/>
        </w:rPr>
        <w:t xml:space="preserve"> необходимо перенести </w:t>
      </w:r>
      <w:r w:rsidR="00AA4C7D" w:rsidRPr="004903C7">
        <w:rPr>
          <w:rFonts w:ascii="Times New Roman" w:hAnsi="Times New Roman" w:cs="Times New Roman"/>
        </w:rPr>
        <w:t>всю папку вместе с ее содержимым</w:t>
      </w:r>
      <w:r w:rsidRPr="004903C7">
        <w:rPr>
          <w:rFonts w:ascii="Times New Roman" w:hAnsi="Times New Roman" w:cs="Times New Roman"/>
        </w:rPr>
        <w:t xml:space="preserve"> </w:t>
      </w:r>
      <w:ins w:id="72" w:author="sam" w:date="2016-03-03T12:19:00Z">
        <w:r w:rsidR="000C1DF1">
          <w:rPr>
            <w:rFonts w:ascii="Times New Roman" w:hAnsi="Times New Roman" w:cs="Times New Roman"/>
          </w:rPr>
          <w:t xml:space="preserve">в </w:t>
        </w:r>
      </w:ins>
      <w:r w:rsidRPr="004903C7">
        <w:rPr>
          <w:rFonts w:ascii="Times New Roman" w:hAnsi="Times New Roman" w:cs="Times New Roman"/>
        </w:rPr>
        <w:t>другую рабочую директорию, где и будет происходит</w:t>
      </w:r>
      <w:ins w:id="73" w:author="sam" w:date="2016-03-03T12:19:00Z">
        <w:r w:rsidR="000C1DF1">
          <w:rPr>
            <w:rFonts w:ascii="Times New Roman" w:hAnsi="Times New Roman" w:cs="Times New Roman"/>
          </w:rPr>
          <w:t>ь</w:t>
        </w:r>
      </w:ins>
      <w:r w:rsidRPr="004903C7">
        <w:rPr>
          <w:rFonts w:ascii="Times New Roman" w:hAnsi="Times New Roman" w:cs="Times New Roman"/>
        </w:rPr>
        <w:t xml:space="preserve"> непосредственно разработка б</w:t>
      </w:r>
      <w:r w:rsidR="00AA4C7D" w:rsidRPr="004903C7">
        <w:rPr>
          <w:rFonts w:ascii="Times New Roman" w:hAnsi="Times New Roman" w:cs="Times New Roman"/>
        </w:rPr>
        <w:t>лока</w:t>
      </w:r>
      <w:r w:rsidRPr="004903C7">
        <w:rPr>
          <w:rFonts w:ascii="Times New Roman" w:hAnsi="Times New Roman" w:cs="Times New Roman"/>
        </w:rPr>
        <w:t>.</w:t>
      </w:r>
    </w:p>
    <w:p w14:paraId="38AA5AC4" w14:textId="67C8F8DC" w:rsidR="00AD5F49" w:rsidRPr="004903C7" w:rsidRDefault="00AD5F49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>Исходны</w:t>
      </w:r>
      <w:ins w:id="74" w:author="sam" w:date="2016-03-03T12:19:00Z">
        <w:r w:rsidR="000C1DF1">
          <w:rPr>
            <w:rFonts w:ascii="Times New Roman" w:hAnsi="Times New Roman" w:cs="Times New Roman"/>
          </w:rPr>
          <w:t>е</w:t>
        </w:r>
      </w:ins>
      <w:del w:id="75" w:author="sam" w:date="2016-03-03T12:19:00Z">
        <w:r w:rsidRPr="004903C7" w:rsidDel="000C1DF1">
          <w:rPr>
            <w:rFonts w:ascii="Times New Roman" w:hAnsi="Times New Roman" w:cs="Times New Roman"/>
          </w:rPr>
          <w:delText>е</w:delText>
        </w:r>
      </w:del>
      <w:r w:rsidRPr="004903C7">
        <w:rPr>
          <w:rFonts w:ascii="Times New Roman" w:hAnsi="Times New Roman" w:cs="Times New Roman"/>
        </w:rPr>
        <w:t xml:space="preserve"> </w:t>
      </w:r>
      <w:ins w:id="76" w:author="sam" w:date="2016-03-03T12:19:00Z">
        <w:r w:rsidR="000C1DF1">
          <w:rPr>
            <w:rFonts w:ascii="Times New Roman" w:hAnsi="Times New Roman" w:cs="Times New Roman"/>
          </w:rPr>
          <w:t>к</w:t>
        </w:r>
      </w:ins>
      <w:del w:id="77" w:author="sam" w:date="2016-03-03T12:19:00Z">
        <w:r w:rsidRPr="004903C7" w:rsidDel="000C1DF1">
          <w:rPr>
            <w:rFonts w:ascii="Times New Roman" w:hAnsi="Times New Roman" w:cs="Times New Roman"/>
          </w:rPr>
          <w:delText>г</w:delText>
        </w:r>
      </w:del>
      <w:r w:rsidRPr="004903C7">
        <w:rPr>
          <w:rFonts w:ascii="Times New Roman" w:hAnsi="Times New Roman" w:cs="Times New Roman"/>
        </w:rPr>
        <w:t>од</w:t>
      </w:r>
      <w:ins w:id="78" w:author="sam" w:date="2016-03-03T12:19:00Z">
        <w:r w:rsidR="000C1DF1">
          <w:rPr>
            <w:rFonts w:ascii="Times New Roman" w:hAnsi="Times New Roman" w:cs="Times New Roman"/>
          </w:rPr>
          <w:t>ы,</w:t>
        </w:r>
      </w:ins>
      <w:r w:rsidRPr="004903C7">
        <w:rPr>
          <w:rFonts w:ascii="Times New Roman" w:hAnsi="Times New Roman" w:cs="Times New Roman"/>
        </w:rPr>
        <w:t xml:space="preserve"> непосредственно отвечающие за вып</w:t>
      </w:r>
      <w:r w:rsidR="00E24952" w:rsidRPr="004903C7">
        <w:rPr>
          <w:rFonts w:ascii="Times New Roman" w:hAnsi="Times New Roman" w:cs="Times New Roman"/>
        </w:rPr>
        <w:t xml:space="preserve">олнение математического расчет находятся в папке </w:t>
      </w:r>
      <w:proofErr w:type="spellStart"/>
      <w:r w:rsidR="00E24952" w:rsidRPr="004903C7">
        <w:rPr>
          <w:rFonts w:ascii="Times New Roman" w:hAnsi="Times New Roman" w:cs="Times New Roman"/>
          <w:i/>
          <w:lang w:val="en-US"/>
        </w:rPr>
        <w:t>src</w:t>
      </w:r>
      <w:proofErr w:type="spellEnd"/>
      <w:r w:rsidR="004903C7">
        <w:rPr>
          <w:rFonts w:ascii="Times New Roman" w:hAnsi="Times New Roman" w:cs="Times New Roman"/>
        </w:rPr>
        <w:t>.</w:t>
      </w:r>
    </w:p>
    <w:p w14:paraId="7CDC13FD" w14:textId="1B9514FD" w:rsidR="00E24952" w:rsidRDefault="00290BF2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>В частности,</w:t>
      </w:r>
      <w:r w:rsidR="00E24952" w:rsidRPr="004903C7">
        <w:rPr>
          <w:rFonts w:ascii="Times New Roman" w:hAnsi="Times New Roman" w:cs="Times New Roman"/>
        </w:rPr>
        <w:t xml:space="preserve"> непосредственно </w:t>
      </w:r>
      <w:del w:id="79" w:author="sam" w:date="2016-03-03T12:19:00Z">
        <w:r w:rsidR="00E24952" w:rsidRPr="004903C7" w:rsidDel="000C1DF1">
          <w:rPr>
            <w:rFonts w:ascii="Times New Roman" w:hAnsi="Times New Roman" w:cs="Times New Roman"/>
          </w:rPr>
          <w:delText xml:space="preserve">вычисления </w:delText>
        </w:r>
      </w:del>
      <w:ins w:id="80" w:author="sam" w:date="2016-03-03T12:19:00Z">
        <w:r w:rsidR="000C1DF1" w:rsidRPr="004903C7">
          <w:rPr>
            <w:rFonts w:ascii="Times New Roman" w:hAnsi="Times New Roman" w:cs="Times New Roman"/>
          </w:rPr>
          <w:t>вычислени</w:t>
        </w:r>
        <w:r w:rsidR="000C1DF1">
          <w:rPr>
            <w:rFonts w:ascii="Times New Roman" w:hAnsi="Times New Roman" w:cs="Times New Roman"/>
          </w:rPr>
          <w:t>е</w:t>
        </w:r>
        <w:r w:rsidR="000C1DF1" w:rsidRPr="004903C7">
          <w:rPr>
            <w:rFonts w:ascii="Times New Roman" w:hAnsi="Times New Roman" w:cs="Times New Roman"/>
          </w:rPr>
          <w:t xml:space="preserve"> </w:t>
        </w:r>
      </w:ins>
      <w:r w:rsidR="00E24952" w:rsidRPr="004903C7">
        <w:rPr>
          <w:rFonts w:ascii="Times New Roman" w:hAnsi="Times New Roman" w:cs="Times New Roman"/>
        </w:rPr>
        <w:t xml:space="preserve">функции блока </w:t>
      </w:r>
      <w:r w:rsidR="00E24952" w:rsidRPr="004903C7">
        <w:rPr>
          <w:rFonts w:ascii="Times New Roman" w:hAnsi="Times New Roman" w:cs="Times New Roman"/>
          <w:b/>
          <w:lang w:val="en-US"/>
        </w:rPr>
        <w:t>y</w:t>
      </w:r>
      <w:r w:rsidR="00E24952" w:rsidRPr="004903C7">
        <w:rPr>
          <w:rFonts w:ascii="Times New Roman" w:hAnsi="Times New Roman" w:cs="Times New Roman"/>
          <w:b/>
        </w:rPr>
        <w:t xml:space="preserve"> = </w:t>
      </w:r>
      <w:r w:rsidR="00E24952" w:rsidRPr="004903C7">
        <w:rPr>
          <w:rFonts w:ascii="Times New Roman" w:hAnsi="Times New Roman" w:cs="Times New Roman"/>
          <w:b/>
          <w:lang w:val="en-US"/>
        </w:rPr>
        <w:t>sin</w:t>
      </w:r>
      <w:r w:rsidR="00E24952" w:rsidRPr="004903C7">
        <w:rPr>
          <w:rFonts w:ascii="Times New Roman" w:hAnsi="Times New Roman" w:cs="Times New Roman"/>
          <w:b/>
        </w:rPr>
        <w:t xml:space="preserve"> (</w:t>
      </w:r>
      <w:r w:rsidR="00E24952" w:rsidRPr="004903C7">
        <w:rPr>
          <w:rFonts w:ascii="Times New Roman" w:hAnsi="Times New Roman" w:cs="Times New Roman"/>
          <w:b/>
          <w:lang w:val="en-US"/>
        </w:rPr>
        <w:t>x</w:t>
      </w:r>
      <w:r w:rsidR="00E24952" w:rsidRPr="004903C7">
        <w:rPr>
          <w:rFonts w:ascii="Times New Roman" w:hAnsi="Times New Roman" w:cs="Times New Roman"/>
          <w:b/>
        </w:rPr>
        <w:t>*</w:t>
      </w:r>
      <w:r w:rsidR="00E24952" w:rsidRPr="004903C7">
        <w:rPr>
          <w:rFonts w:ascii="Times New Roman" w:hAnsi="Times New Roman" w:cs="Times New Roman"/>
          <w:b/>
          <w:lang w:val="en-US"/>
        </w:rPr>
        <w:t>w</w:t>
      </w:r>
      <w:r w:rsidR="00E24952" w:rsidRPr="004903C7">
        <w:rPr>
          <w:rFonts w:ascii="Times New Roman" w:hAnsi="Times New Roman" w:cs="Times New Roman"/>
          <w:b/>
        </w:rPr>
        <w:t>)</w:t>
      </w:r>
      <w:r w:rsidR="00E24952" w:rsidRPr="004903C7">
        <w:rPr>
          <w:rFonts w:ascii="Times New Roman" w:hAnsi="Times New Roman" w:cs="Times New Roman"/>
        </w:rPr>
        <w:t xml:space="preserve">, находится в файле </w:t>
      </w:r>
      <w:proofErr w:type="spellStart"/>
      <w:r w:rsidR="00E24952" w:rsidRPr="004903C7">
        <w:rPr>
          <w:rFonts w:ascii="Times New Roman" w:hAnsi="Times New Roman" w:cs="Times New Roman"/>
          <w:lang w:val="en-US"/>
        </w:rPr>
        <w:t>prog</w:t>
      </w:r>
      <w:proofErr w:type="spellEnd"/>
      <w:r w:rsidR="00E24952" w:rsidRPr="004903C7">
        <w:rPr>
          <w:rFonts w:ascii="Times New Roman" w:hAnsi="Times New Roman" w:cs="Times New Roman"/>
        </w:rPr>
        <w:t>.</w:t>
      </w:r>
      <w:proofErr w:type="spellStart"/>
      <w:r w:rsidR="00E24952" w:rsidRPr="004903C7">
        <w:rPr>
          <w:rFonts w:ascii="Times New Roman" w:hAnsi="Times New Roman" w:cs="Times New Roman"/>
          <w:lang w:val="en-US"/>
        </w:rPr>
        <w:t>inc</w:t>
      </w:r>
      <w:proofErr w:type="spellEnd"/>
      <w:r w:rsidR="00E24952" w:rsidRPr="004903C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см. р</w:t>
      </w:r>
      <w:r w:rsidR="00D93715" w:rsidRPr="004903C7">
        <w:rPr>
          <w:rFonts w:ascii="Times New Roman" w:hAnsi="Times New Roman" w:cs="Times New Roman"/>
        </w:rPr>
        <w:t>исунок 10</w:t>
      </w:r>
      <w:r w:rsidR="00E24952" w:rsidRPr="00290BF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2DDABFA0" w14:textId="77777777" w:rsidR="00290BF2" w:rsidRPr="00290BF2" w:rsidRDefault="00290BF2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62F26813" w14:textId="0510E96E" w:rsidR="00E24952" w:rsidRPr="00290BF2" w:rsidRDefault="00E24952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74D7D3C2" wp14:editId="76FFEFD5">
            <wp:extent cx="5936615" cy="2933065"/>
            <wp:effectExtent l="0" t="0" r="698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2.01.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A5B4" w14:textId="19FC79AB" w:rsidR="00E24952" w:rsidRPr="004903C7" w:rsidRDefault="00E24952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  <w:b/>
        </w:rPr>
      </w:pPr>
      <w:r w:rsidRPr="004903C7">
        <w:rPr>
          <w:rFonts w:ascii="Times New Roman" w:hAnsi="Times New Roman" w:cs="Times New Roman"/>
          <w:b/>
        </w:rPr>
        <w:t>Рисунок</w:t>
      </w:r>
      <w:r w:rsidR="00D93715" w:rsidRPr="004903C7">
        <w:rPr>
          <w:rFonts w:ascii="Times New Roman" w:hAnsi="Times New Roman" w:cs="Times New Roman"/>
          <w:b/>
        </w:rPr>
        <w:t xml:space="preserve"> 10</w:t>
      </w:r>
      <w:r w:rsidRPr="004903C7">
        <w:rPr>
          <w:rFonts w:ascii="Times New Roman" w:hAnsi="Times New Roman" w:cs="Times New Roman"/>
          <w:b/>
        </w:rPr>
        <w:t>. Участок кода Си</w:t>
      </w:r>
      <w:ins w:id="81" w:author="sam" w:date="2016-03-03T12:19:00Z">
        <w:r w:rsidR="00F339A8">
          <w:rPr>
            <w:rFonts w:ascii="Times New Roman" w:hAnsi="Times New Roman" w:cs="Times New Roman"/>
            <w:b/>
          </w:rPr>
          <w:t>,</w:t>
        </w:r>
      </w:ins>
      <w:r w:rsidRPr="004903C7">
        <w:rPr>
          <w:rFonts w:ascii="Times New Roman" w:hAnsi="Times New Roman" w:cs="Times New Roman"/>
          <w:b/>
        </w:rPr>
        <w:t xml:space="preserve"> </w:t>
      </w:r>
      <w:r w:rsidR="004903C7" w:rsidRPr="004903C7">
        <w:rPr>
          <w:rFonts w:ascii="Times New Roman" w:hAnsi="Times New Roman" w:cs="Times New Roman"/>
          <w:b/>
        </w:rPr>
        <w:t>осуществляющий</w:t>
      </w:r>
      <w:r w:rsidRPr="004903C7">
        <w:rPr>
          <w:rFonts w:ascii="Times New Roman" w:hAnsi="Times New Roman" w:cs="Times New Roman"/>
          <w:b/>
        </w:rPr>
        <w:t xml:space="preserve"> расчет функции блока.</w:t>
      </w:r>
    </w:p>
    <w:p w14:paraId="2576E866" w14:textId="77777777" w:rsidR="00AA4C7D" w:rsidRPr="004903C7" w:rsidRDefault="00AA4C7D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4D6F3B81" w14:textId="4743C39D" w:rsidR="00F9027F" w:rsidRPr="004903C7" w:rsidRDefault="00F9027F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Для формирования уникальных имен переменных при автоматической генерации кода используется имена алгоритма, имена блоков и номера блоков. </w:t>
      </w:r>
    </w:p>
    <w:p w14:paraId="5DBE5384" w14:textId="5A668139" w:rsidR="00AA4C7D" w:rsidRPr="004903C7" w:rsidRDefault="00AA4C7D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lastRenderedPageBreak/>
        <w:t xml:space="preserve">Пользователь может </w:t>
      </w:r>
      <w:r w:rsidR="004903C7" w:rsidRPr="004903C7">
        <w:rPr>
          <w:rFonts w:ascii="Times New Roman" w:hAnsi="Times New Roman" w:cs="Times New Roman"/>
        </w:rPr>
        <w:t>самостоятельно менять</w:t>
      </w:r>
      <w:r w:rsidRPr="004903C7">
        <w:rPr>
          <w:rFonts w:ascii="Times New Roman" w:hAnsi="Times New Roman" w:cs="Times New Roman"/>
        </w:rPr>
        <w:t xml:space="preserve"> код на Си для реализации собственной библиотеки блоков. И компилировать без использования командного файла, в том числе в режиме </w:t>
      </w:r>
      <w:ins w:id="82" w:author="sam" w:date="2016-03-03T12:20:00Z">
        <w:r w:rsidR="00F339A8">
          <w:rPr>
            <w:rFonts w:ascii="Times New Roman" w:hAnsi="Times New Roman" w:cs="Times New Roman"/>
          </w:rPr>
          <w:t xml:space="preserve">сторонней </w:t>
        </w:r>
      </w:ins>
      <w:del w:id="83" w:author="sam" w:date="2016-03-03T12:20:00Z">
        <w:r w:rsidRPr="004903C7" w:rsidDel="00F339A8">
          <w:rPr>
            <w:rFonts w:ascii="Times New Roman" w:hAnsi="Times New Roman" w:cs="Times New Roman"/>
          </w:rPr>
          <w:delText>дебагера</w:delText>
        </w:r>
      </w:del>
      <w:ins w:id="84" w:author="sam" w:date="2016-03-03T12:20:00Z">
        <w:r w:rsidR="00F339A8">
          <w:rPr>
            <w:rFonts w:ascii="Times New Roman" w:hAnsi="Times New Roman" w:cs="Times New Roman"/>
          </w:rPr>
          <w:t xml:space="preserve">среды </w:t>
        </w:r>
        <w:r w:rsidR="00A60748">
          <w:rPr>
            <w:rFonts w:ascii="Times New Roman" w:hAnsi="Times New Roman" w:cs="Times New Roman"/>
          </w:rPr>
          <w:t>программирования</w:t>
        </w:r>
      </w:ins>
      <w:r w:rsidRPr="004903C7">
        <w:rPr>
          <w:rFonts w:ascii="Times New Roman" w:hAnsi="Times New Roman" w:cs="Times New Roman"/>
        </w:rPr>
        <w:t>.</w:t>
      </w:r>
    </w:p>
    <w:p w14:paraId="0DB42AC4" w14:textId="539268E2" w:rsidR="00F9027F" w:rsidRPr="004903C7" w:rsidRDefault="00F9027F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32CE7F7E" w14:textId="0BA9D5DC" w:rsidR="00F9027F" w:rsidRPr="004903C7" w:rsidRDefault="00F9027F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  <w:b/>
        </w:rPr>
      </w:pPr>
      <w:r w:rsidRPr="004903C7">
        <w:rPr>
          <w:rFonts w:ascii="Times New Roman" w:hAnsi="Times New Roman" w:cs="Times New Roman"/>
          <w:b/>
        </w:rPr>
        <w:t xml:space="preserve">Использование созданной </w:t>
      </w:r>
      <w:proofErr w:type="spellStart"/>
      <w:r w:rsidRPr="004903C7">
        <w:rPr>
          <w:rFonts w:ascii="Times New Roman" w:hAnsi="Times New Roman" w:cs="Times New Roman"/>
          <w:b/>
          <w:lang w:val="en-US"/>
        </w:rPr>
        <w:t>dll</w:t>
      </w:r>
      <w:proofErr w:type="spellEnd"/>
      <w:r w:rsidRPr="004903C7">
        <w:rPr>
          <w:rFonts w:ascii="Times New Roman" w:hAnsi="Times New Roman" w:cs="Times New Roman"/>
          <w:b/>
        </w:rPr>
        <w:t xml:space="preserve"> в проекте </w:t>
      </w:r>
      <w:r w:rsidRPr="004903C7">
        <w:rPr>
          <w:rFonts w:ascii="Times New Roman" w:hAnsi="Times New Roman" w:cs="Times New Roman"/>
          <w:b/>
          <w:lang w:val="en-US"/>
        </w:rPr>
        <w:t>SimInTech</w:t>
      </w:r>
      <w:r w:rsidRPr="004903C7">
        <w:rPr>
          <w:rFonts w:ascii="Times New Roman" w:hAnsi="Times New Roman" w:cs="Times New Roman"/>
          <w:b/>
        </w:rPr>
        <w:t>.</w:t>
      </w:r>
    </w:p>
    <w:p w14:paraId="00E5D1AF" w14:textId="467FE0EF" w:rsidR="00F9027F" w:rsidRPr="004903C7" w:rsidRDefault="00F9027F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В приложенном к данному письму архиве находится проект </w:t>
      </w:r>
      <w:proofErr w:type="spellStart"/>
      <w:r w:rsidRPr="004903C7">
        <w:rPr>
          <w:rFonts w:ascii="Times New Roman" w:hAnsi="Times New Roman" w:cs="Times New Roman"/>
          <w:i/>
        </w:rPr>
        <w:t>Загрузчик.prt</w:t>
      </w:r>
      <w:proofErr w:type="spellEnd"/>
      <w:r w:rsidR="00290BF2">
        <w:rPr>
          <w:rFonts w:ascii="Times New Roman" w:hAnsi="Times New Roman" w:cs="Times New Roman"/>
          <w:i/>
        </w:rPr>
        <w:t>.</w:t>
      </w:r>
    </w:p>
    <w:p w14:paraId="51CA097C" w14:textId="526E8BF0" w:rsidR="00AD5F49" w:rsidRPr="004903C7" w:rsidRDefault="004C3F68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>Структурная</w:t>
      </w:r>
      <w:r w:rsidR="00726CED" w:rsidRPr="004903C7">
        <w:rPr>
          <w:rFonts w:ascii="Times New Roman" w:hAnsi="Times New Roman" w:cs="Times New Roman"/>
        </w:rPr>
        <w:t xml:space="preserve"> схема проекта </w:t>
      </w:r>
      <w:del w:id="85" w:author="sam" w:date="2016-03-03T12:20:00Z">
        <w:r w:rsidR="00726CED" w:rsidRPr="004903C7" w:rsidDel="00A60748">
          <w:rPr>
            <w:rFonts w:ascii="Times New Roman" w:hAnsi="Times New Roman" w:cs="Times New Roman"/>
          </w:rPr>
          <w:delText xml:space="preserve">приведён </w:delText>
        </w:r>
      </w:del>
      <w:ins w:id="86" w:author="sam" w:date="2016-03-03T12:20:00Z">
        <w:r w:rsidR="00A60748" w:rsidRPr="004903C7">
          <w:rPr>
            <w:rFonts w:ascii="Times New Roman" w:hAnsi="Times New Roman" w:cs="Times New Roman"/>
          </w:rPr>
          <w:t>привед</w:t>
        </w:r>
        <w:r w:rsidR="00A60748">
          <w:rPr>
            <w:rFonts w:ascii="Times New Roman" w:hAnsi="Times New Roman" w:cs="Times New Roman"/>
          </w:rPr>
          <w:t>е</w:t>
        </w:r>
        <w:r w:rsidR="00A60748" w:rsidRPr="004903C7">
          <w:rPr>
            <w:rFonts w:ascii="Times New Roman" w:hAnsi="Times New Roman" w:cs="Times New Roman"/>
          </w:rPr>
          <w:t>н</w:t>
        </w:r>
        <w:r w:rsidR="00A60748">
          <w:rPr>
            <w:rFonts w:ascii="Times New Roman" w:hAnsi="Times New Roman" w:cs="Times New Roman"/>
          </w:rPr>
          <w:t>а</w:t>
        </w:r>
        <w:r w:rsidR="00A60748" w:rsidRPr="004903C7">
          <w:rPr>
            <w:rFonts w:ascii="Times New Roman" w:hAnsi="Times New Roman" w:cs="Times New Roman"/>
          </w:rPr>
          <w:t xml:space="preserve"> </w:t>
        </w:r>
      </w:ins>
      <w:r w:rsidR="00726CED" w:rsidRPr="004903C7">
        <w:rPr>
          <w:rFonts w:ascii="Times New Roman" w:hAnsi="Times New Roman" w:cs="Times New Roman"/>
        </w:rPr>
        <w:t>на рисунке 10.</w:t>
      </w:r>
    </w:p>
    <w:p w14:paraId="498551A3" w14:textId="77777777" w:rsidR="004C3F68" w:rsidRPr="004903C7" w:rsidRDefault="004C3F68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0ADFF683" w14:textId="535BCA02" w:rsidR="00726CED" w:rsidRPr="004903C7" w:rsidRDefault="00D93715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03619934" wp14:editId="597AA773">
            <wp:extent cx="2654300" cy="1143000"/>
            <wp:effectExtent l="0" t="0" r="1270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2.36.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BB72" w14:textId="5FF3308F" w:rsidR="00D93715" w:rsidRPr="00290BF2" w:rsidRDefault="00D93715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  <w:b/>
        </w:rPr>
      </w:pPr>
      <w:r w:rsidRPr="004903C7">
        <w:rPr>
          <w:rFonts w:ascii="Times New Roman" w:hAnsi="Times New Roman" w:cs="Times New Roman"/>
          <w:b/>
        </w:rPr>
        <w:t xml:space="preserve">Рисунок 10 структурная схема для подключения </w:t>
      </w:r>
      <w:proofErr w:type="spellStart"/>
      <w:r w:rsidRPr="004903C7">
        <w:rPr>
          <w:rFonts w:ascii="Times New Roman" w:hAnsi="Times New Roman" w:cs="Times New Roman"/>
          <w:b/>
          <w:lang w:val="en-US"/>
        </w:rPr>
        <w:t>dll</w:t>
      </w:r>
      <w:proofErr w:type="spellEnd"/>
      <w:r w:rsidR="00290BF2">
        <w:rPr>
          <w:rFonts w:ascii="Times New Roman" w:hAnsi="Times New Roman" w:cs="Times New Roman"/>
          <w:b/>
        </w:rPr>
        <w:t>.</w:t>
      </w:r>
    </w:p>
    <w:p w14:paraId="6C5D394B" w14:textId="77777777" w:rsidR="00290BF2" w:rsidRPr="004903C7" w:rsidRDefault="00290BF2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  <w:b/>
        </w:rPr>
      </w:pPr>
    </w:p>
    <w:p w14:paraId="039446E3" w14:textId="6C71F474" w:rsidR="00D93715" w:rsidRPr="004903C7" w:rsidRDefault="00D93715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>Данная схема работает следующим образом:</w:t>
      </w:r>
    </w:p>
    <w:p w14:paraId="6A702CC2" w14:textId="68B5052F" w:rsidR="00D93715" w:rsidRPr="004903C7" w:rsidRDefault="004903C7" w:rsidP="004903C7">
      <w:pPr>
        <w:pStyle w:val="a5"/>
        <w:numPr>
          <w:ilvl w:val="0"/>
          <w:numId w:val="2"/>
        </w:numPr>
        <w:tabs>
          <w:tab w:val="left" w:pos="6237"/>
        </w:tabs>
        <w:spacing w:line="276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Блок с часами формирует сигнал,</w:t>
      </w:r>
      <w:r w:rsidR="00C54EF3" w:rsidRPr="004903C7">
        <w:rPr>
          <w:rFonts w:ascii="Times New Roman" w:hAnsi="Times New Roman" w:cs="Times New Roman"/>
        </w:rPr>
        <w:t xml:space="preserve"> </w:t>
      </w:r>
      <w:r w:rsidRPr="004903C7">
        <w:rPr>
          <w:rFonts w:ascii="Times New Roman" w:hAnsi="Times New Roman" w:cs="Times New Roman"/>
        </w:rPr>
        <w:t>соответствующий</w:t>
      </w:r>
      <w:r w:rsidR="00C54EF3" w:rsidRPr="004903C7">
        <w:rPr>
          <w:rFonts w:ascii="Times New Roman" w:hAnsi="Times New Roman" w:cs="Times New Roman"/>
        </w:rPr>
        <w:t xml:space="preserve"> модельному времени.</w:t>
      </w:r>
    </w:p>
    <w:p w14:paraId="7A33D99A" w14:textId="75FB4C47" w:rsidR="00C54EF3" w:rsidRPr="004903C7" w:rsidRDefault="00C54EF3" w:rsidP="004903C7">
      <w:pPr>
        <w:pStyle w:val="a5"/>
        <w:numPr>
          <w:ilvl w:val="0"/>
          <w:numId w:val="2"/>
        </w:numPr>
        <w:tabs>
          <w:tab w:val="left" w:pos="6237"/>
        </w:tabs>
        <w:spacing w:line="276" w:lineRule="auto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>Это</w:t>
      </w:r>
      <w:ins w:id="87" w:author="sam" w:date="2016-03-03T12:20:00Z">
        <w:r w:rsidR="00A60748">
          <w:rPr>
            <w:rFonts w:ascii="Times New Roman" w:hAnsi="Times New Roman" w:cs="Times New Roman"/>
          </w:rPr>
          <w:t>т</w:t>
        </w:r>
      </w:ins>
      <w:r w:rsidRPr="004903C7">
        <w:rPr>
          <w:rFonts w:ascii="Times New Roman" w:hAnsi="Times New Roman" w:cs="Times New Roman"/>
        </w:rPr>
        <w:t xml:space="preserve"> сигна</w:t>
      </w:r>
      <w:r w:rsidR="004903C7">
        <w:rPr>
          <w:rFonts w:ascii="Times New Roman" w:hAnsi="Times New Roman" w:cs="Times New Roman"/>
        </w:rPr>
        <w:t>л</w:t>
      </w:r>
      <w:r w:rsidRPr="004903C7">
        <w:rPr>
          <w:rFonts w:ascii="Times New Roman" w:hAnsi="Times New Roman" w:cs="Times New Roman"/>
        </w:rPr>
        <w:t xml:space="preserve"> подается </w:t>
      </w:r>
      <w:r w:rsidR="004903C7" w:rsidRPr="004903C7">
        <w:rPr>
          <w:rFonts w:ascii="Times New Roman" w:hAnsi="Times New Roman" w:cs="Times New Roman"/>
        </w:rPr>
        <w:t>на блок,</w:t>
      </w:r>
      <w:r w:rsidRPr="004903C7">
        <w:rPr>
          <w:rFonts w:ascii="Times New Roman" w:hAnsi="Times New Roman" w:cs="Times New Roman"/>
        </w:rPr>
        <w:t xml:space="preserve"> который мы тестируем</w:t>
      </w:r>
      <w:r w:rsidR="00290BF2">
        <w:rPr>
          <w:rFonts w:ascii="Times New Roman" w:hAnsi="Times New Roman" w:cs="Times New Roman"/>
        </w:rPr>
        <w:t>.</w:t>
      </w:r>
    </w:p>
    <w:p w14:paraId="5BFEAEE9" w14:textId="04FD6012" w:rsidR="00C54EF3" w:rsidRPr="004903C7" w:rsidRDefault="00C54EF3" w:rsidP="004903C7">
      <w:pPr>
        <w:pStyle w:val="a5"/>
        <w:numPr>
          <w:ilvl w:val="0"/>
          <w:numId w:val="2"/>
        </w:numPr>
        <w:tabs>
          <w:tab w:val="left" w:pos="6237"/>
        </w:tabs>
        <w:spacing w:line="276" w:lineRule="auto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Блок </w:t>
      </w:r>
      <w:r w:rsidR="004903C7">
        <w:rPr>
          <w:rFonts w:ascii="Times New Roman" w:hAnsi="Times New Roman" w:cs="Times New Roman"/>
        </w:rPr>
        <w:t>производит</w:t>
      </w:r>
      <w:r w:rsidRPr="004903C7">
        <w:rPr>
          <w:rFonts w:ascii="Times New Roman" w:hAnsi="Times New Roman" w:cs="Times New Roman"/>
        </w:rPr>
        <w:t xml:space="preserve"> </w:t>
      </w:r>
      <w:del w:id="88" w:author="sam" w:date="2016-03-03T12:20:00Z">
        <w:r w:rsidRPr="004903C7" w:rsidDel="00A60748">
          <w:rPr>
            <w:rFonts w:ascii="Times New Roman" w:hAnsi="Times New Roman" w:cs="Times New Roman"/>
          </w:rPr>
          <w:delText xml:space="preserve">вычисления </w:delText>
        </w:r>
      </w:del>
      <w:ins w:id="89" w:author="sam" w:date="2016-03-03T12:20:00Z">
        <w:r w:rsidR="00A60748" w:rsidRPr="004903C7">
          <w:rPr>
            <w:rFonts w:ascii="Times New Roman" w:hAnsi="Times New Roman" w:cs="Times New Roman"/>
          </w:rPr>
          <w:t>вычислени</w:t>
        </w:r>
        <w:r w:rsidR="00A60748">
          <w:rPr>
            <w:rFonts w:ascii="Times New Roman" w:hAnsi="Times New Roman" w:cs="Times New Roman"/>
          </w:rPr>
          <w:t>е</w:t>
        </w:r>
        <w:r w:rsidR="00A60748" w:rsidRPr="004903C7">
          <w:rPr>
            <w:rFonts w:ascii="Times New Roman" w:hAnsi="Times New Roman" w:cs="Times New Roman"/>
          </w:rPr>
          <w:t xml:space="preserve"> </w:t>
        </w:r>
      </w:ins>
      <w:r w:rsidRPr="004903C7">
        <w:rPr>
          <w:rFonts w:ascii="Times New Roman" w:hAnsi="Times New Roman" w:cs="Times New Roman"/>
        </w:rPr>
        <w:t>выхода</w:t>
      </w:r>
      <w:r w:rsidR="00290BF2">
        <w:rPr>
          <w:rFonts w:ascii="Times New Roman" w:hAnsi="Times New Roman" w:cs="Times New Roman"/>
        </w:rPr>
        <w:t>.</w:t>
      </w:r>
    </w:p>
    <w:p w14:paraId="4F0FAAC5" w14:textId="5C6BDA38" w:rsidR="00C54EF3" w:rsidRPr="004903C7" w:rsidRDefault="00C54EF3" w:rsidP="004903C7">
      <w:pPr>
        <w:pStyle w:val="a5"/>
        <w:numPr>
          <w:ilvl w:val="0"/>
          <w:numId w:val="2"/>
        </w:numPr>
        <w:tabs>
          <w:tab w:val="left" w:pos="6237"/>
        </w:tabs>
        <w:spacing w:line="276" w:lineRule="auto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Сигнал выхода блока </w:t>
      </w:r>
      <w:r w:rsidR="004903C7" w:rsidRPr="004903C7">
        <w:rPr>
          <w:rFonts w:ascii="Times New Roman" w:hAnsi="Times New Roman" w:cs="Times New Roman"/>
        </w:rPr>
        <w:t>отображается</w:t>
      </w:r>
      <w:r w:rsidRPr="004903C7">
        <w:rPr>
          <w:rFonts w:ascii="Times New Roman" w:hAnsi="Times New Roman" w:cs="Times New Roman"/>
        </w:rPr>
        <w:t xml:space="preserve"> на графике.</w:t>
      </w:r>
    </w:p>
    <w:p w14:paraId="3CD10B4F" w14:textId="60A61D1A" w:rsidR="00C54EF3" w:rsidRPr="004903C7" w:rsidRDefault="00C54EF3" w:rsidP="004903C7">
      <w:pPr>
        <w:tabs>
          <w:tab w:val="left" w:pos="6237"/>
        </w:tabs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Для подключения </w:t>
      </w:r>
      <w:proofErr w:type="spellStart"/>
      <w:r w:rsidRPr="004903C7">
        <w:rPr>
          <w:rFonts w:ascii="Times New Roman" w:hAnsi="Times New Roman" w:cs="Times New Roman"/>
          <w:lang w:val="en-US"/>
        </w:rPr>
        <w:t>dll</w:t>
      </w:r>
      <w:proofErr w:type="spellEnd"/>
      <w:r w:rsidRPr="004903C7">
        <w:rPr>
          <w:rFonts w:ascii="Times New Roman" w:hAnsi="Times New Roman" w:cs="Times New Roman"/>
        </w:rPr>
        <w:t xml:space="preserve"> использован блок «</w:t>
      </w:r>
      <w:r w:rsidRPr="004903C7">
        <w:rPr>
          <w:rFonts w:ascii="Times New Roman" w:hAnsi="Times New Roman" w:cs="Times New Roman"/>
          <w:i/>
        </w:rPr>
        <w:t xml:space="preserve">Внешняя </w:t>
      </w:r>
      <w:proofErr w:type="spellStart"/>
      <w:r w:rsidRPr="004903C7">
        <w:rPr>
          <w:rFonts w:ascii="Times New Roman" w:hAnsi="Times New Roman" w:cs="Times New Roman"/>
          <w:i/>
          <w:lang w:val="en-US"/>
        </w:rPr>
        <w:t>dll</w:t>
      </w:r>
      <w:proofErr w:type="spellEnd"/>
      <w:r w:rsidRPr="004903C7">
        <w:rPr>
          <w:rFonts w:ascii="Times New Roman" w:hAnsi="Times New Roman" w:cs="Times New Roman"/>
        </w:rPr>
        <w:t xml:space="preserve">» распложённый в закладке </w:t>
      </w:r>
      <w:r w:rsidRPr="00290BF2">
        <w:rPr>
          <w:rFonts w:ascii="Times New Roman" w:hAnsi="Times New Roman" w:cs="Times New Roman"/>
          <w:i/>
        </w:rPr>
        <w:t>«Субструктуры»</w:t>
      </w:r>
      <w:r w:rsidRPr="004903C7">
        <w:rPr>
          <w:rFonts w:ascii="Times New Roman" w:hAnsi="Times New Roman" w:cs="Times New Roman"/>
        </w:rPr>
        <w:t>.</w:t>
      </w:r>
    </w:p>
    <w:p w14:paraId="23FA9EAD" w14:textId="0B685B69" w:rsidR="00C54EF3" w:rsidRDefault="00C54EF3" w:rsidP="004903C7">
      <w:pPr>
        <w:tabs>
          <w:tab w:val="left" w:pos="6237"/>
        </w:tabs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>Свойств</w:t>
      </w:r>
      <w:r w:rsidR="00290BF2">
        <w:rPr>
          <w:rFonts w:ascii="Times New Roman" w:hAnsi="Times New Roman" w:cs="Times New Roman"/>
        </w:rPr>
        <w:t>а блока приведены на рисунке 11.</w:t>
      </w:r>
    </w:p>
    <w:p w14:paraId="782A7B03" w14:textId="77777777" w:rsidR="00290BF2" w:rsidRPr="004903C7" w:rsidRDefault="00290BF2" w:rsidP="004903C7">
      <w:pPr>
        <w:tabs>
          <w:tab w:val="left" w:pos="6237"/>
        </w:tabs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14:paraId="6AD31E95" w14:textId="0F9ADA8F" w:rsidR="00C54EF3" w:rsidRDefault="00C54EF3" w:rsidP="004903C7">
      <w:pPr>
        <w:tabs>
          <w:tab w:val="left" w:pos="6237"/>
        </w:tabs>
        <w:spacing w:line="276" w:lineRule="auto"/>
        <w:jc w:val="both"/>
        <w:rPr>
          <w:rFonts w:ascii="Times New Roman" w:hAnsi="Times New Roman" w:cs="Times New Roman"/>
          <w:b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16F32541" wp14:editId="10B1AB4E">
            <wp:extent cx="5936615" cy="2654935"/>
            <wp:effectExtent l="0" t="0" r="6985" b="1206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2.43.5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3C7">
        <w:rPr>
          <w:rFonts w:ascii="Times New Roman" w:hAnsi="Times New Roman" w:cs="Times New Roman"/>
          <w:b/>
        </w:rPr>
        <w:t>Рисунок 11.</w:t>
      </w:r>
      <w:r w:rsidR="004903C7">
        <w:rPr>
          <w:rFonts w:ascii="Times New Roman" w:hAnsi="Times New Roman" w:cs="Times New Roman"/>
          <w:b/>
        </w:rPr>
        <w:t xml:space="preserve"> </w:t>
      </w:r>
      <w:r w:rsidRPr="004903C7">
        <w:rPr>
          <w:rFonts w:ascii="Times New Roman" w:hAnsi="Times New Roman" w:cs="Times New Roman"/>
          <w:b/>
        </w:rPr>
        <w:t xml:space="preserve">Настройка блока «Внешняя </w:t>
      </w:r>
      <w:proofErr w:type="spellStart"/>
      <w:r w:rsidRPr="004903C7">
        <w:rPr>
          <w:rFonts w:ascii="Times New Roman" w:hAnsi="Times New Roman" w:cs="Times New Roman"/>
          <w:b/>
          <w:lang w:val="en-US"/>
        </w:rPr>
        <w:t>dll</w:t>
      </w:r>
      <w:proofErr w:type="spellEnd"/>
      <w:r w:rsidRPr="004903C7">
        <w:rPr>
          <w:rFonts w:ascii="Times New Roman" w:hAnsi="Times New Roman" w:cs="Times New Roman"/>
          <w:b/>
        </w:rPr>
        <w:t>»</w:t>
      </w:r>
      <w:r w:rsidR="00290BF2">
        <w:rPr>
          <w:rFonts w:ascii="Times New Roman" w:hAnsi="Times New Roman" w:cs="Times New Roman"/>
          <w:b/>
        </w:rPr>
        <w:t>.</w:t>
      </w:r>
    </w:p>
    <w:p w14:paraId="6681A83C" w14:textId="77777777" w:rsidR="00290BF2" w:rsidRPr="004903C7" w:rsidRDefault="00290BF2" w:rsidP="004903C7">
      <w:pPr>
        <w:tabs>
          <w:tab w:val="left" w:pos="6237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0B057807" w14:textId="1D5138CA" w:rsidR="00C54EF3" w:rsidRPr="004903C7" w:rsidRDefault="00C54EF3" w:rsidP="004903C7">
      <w:pPr>
        <w:tabs>
          <w:tab w:val="left" w:pos="6237"/>
        </w:tabs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>Пользователь задает</w:t>
      </w:r>
      <w:del w:id="90" w:author="sam" w:date="2016-03-03T12:21:00Z">
        <w:r w:rsidRPr="004903C7" w:rsidDel="00A60748">
          <w:rPr>
            <w:rFonts w:ascii="Times New Roman" w:hAnsi="Times New Roman" w:cs="Times New Roman"/>
          </w:rPr>
          <w:delText>,</w:delText>
        </w:r>
      </w:del>
      <w:r w:rsidRPr="004903C7">
        <w:rPr>
          <w:rFonts w:ascii="Times New Roman" w:hAnsi="Times New Roman" w:cs="Times New Roman"/>
        </w:rPr>
        <w:t xml:space="preserve"> количество портов, размерности портов (на вход в блок может быть подан вектор</w:t>
      </w:r>
      <w:del w:id="91" w:author="sam" w:date="2016-03-03T12:21:00Z">
        <w:r w:rsidRPr="004903C7" w:rsidDel="00A60748">
          <w:rPr>
            <w:rFonts w:ascii="Times New Roman" w:hAnsi="Times New Roman" w:cs="Times New Roman"/>
          </w:rPr>
          <w:delText>а</w:delText>
        </w:r>
      </w:del>
      <w:r w:rsidRPr="004903C7">
        <w:rPr>
          <w:rFonts w:ascii="Times New Roman" w:hAnsi="Times New Roman" w:cs="Times New Roman"/>
        </w:rPr>
        <w:t xml:space="preserve">), а </w:t>
      </w:r>
      <w:r w:rsidR="004903C7" w:rsidRPr="004903C7">
        <w:rPr>
          <w:rFonts w:ascii="Times New Roman" w:hAnsi="Times New Roman" w:cs="Times New Roman"/>
        </w:rPr>
        <w:t>также</w:t>
      </w:r>
      <w:r w:rsidRPr="004903C7">
        <w:rPr>
          <w:rFonts w:ascii="Times New Roman" w:hAnsi="Times New Roman" w:cs="Times New Roman"/>
        </w:rPr>
        <w:t xml:space="preserve"> указывает имя </w:t>
      </w:r>
      <w:proofErr w:type="spellStart"/>
      <w:r w:rsidRPr="004903C7">
        <w:rPr>
          <w:rFonts w:ascii="Times New Roman" w:hAnsi="Times New Roman" w:cs="Times New Roman"/>
          <w:lang w:val="en-US"/>
        </w:rPr>
        <w:t>dll</w:t>
      </w:r>
      <w:proofErr w:type="spellEnd"/>
      <w:r w:rsidRPr="004903C7">
        <w:rPr>
          <w:rFonts w:ascii="Times New Roman" w:hAnsi="Times New Roman" w:cs="Times New Roman"/>
        </w:rPr>
        <w:t xml:space="preserve">, которую нужно загрузить во время расчета. </w:t>
      </w:r>
    </w:p>
    <w:p w14:paraId="383AF266" w14:textId="77777777" w:rsidR="00C54EF3" w:rsidRPr="004903C7" w:rsidRDefault="00C54EF3" w:rsidP="004903C7">
      <w:pPr>
        <w:tabs>
          <w:tab w:val="left" w:pos="6237"/>
        </w:tabs>
        <w:spacing w:line="276" w:lineRule="auto"/>
        <w:ind w:firstLine="567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Для нашего блока необходим дополнительный параметр </w:t>
      </w:r>
      <w:r w:rsidRPr="004903C7">
        <w:rPr>
          <w:rFonts w:ascii="Times New Roman" w:hAnsi="Times New Roman" w:cs="Times New Roman"/>
          <w:lang w:val="en-US"/>
        </w:rPr>
        <w:t>w</w:t>
      </w:r>
      <w:r w:rsidRPr="004903C7">
        <w:rPr>
          <w:rFonts w:ascii="Times New Roman" w:hAnsi="Times New Roman" w:cs="Times New Roman"/>
        </w:rPr>
        <w:t>, который пользователь задает в свойствах блока. Что бы его добавить к стандартному блоку, необходимо:</w:t>
      </w:r>
    </w:p>
    <w:p w14:paraId="3F722A4F" w14:textId="5F19EB5C" w:rsidR="00C54EF3" w:rsidRPr="004903C7" w:rsidRDefault="00290BF2" w:rsidP="004903C7">
      <w:pPr>
        <w:pStyle w:val="a5"/>
        <w:numPr>
          <w:ilvl w:val="0"/>
          <w:numId w:val="3"/>
        </w:numPr>
        <w:tabs>
          <w:tab w:val="left" w:pos="6237"/>
        </w:tabs>
        <w:spacing w:line="276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выделить блок на схеме;</w:t>
      </w:r>
    </w:p>
    <w:p w14:paraId="12F0C70B" w14:textId="0D1FA876" w:rsidR="00C54EF3" w:rsidRPr="004903C7" w:rsidRDefault="00290BF2" w:rsidP="004903C7">
      <w:pPr>
        <w:pStyle w:val="a5"/>
        <w:numPr>
          <w:ilvl w:val="0"/>
          <w:numId w:val="3"/>
        </w:numPr>
        <w:tabs>
          <w:tab w:val="left" w:pos="6237"/>
        </w:tabs>
        <w:spacing w:line="276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</w:t>
      </w:r>
      <w:r w:rsidR="00C54EF3" w:rsidRPr="004903C7">
        <w:rPr>
          <w:rFonts w:ascii="Times New Roman" w:hAnsi="Times New Roman" w:cs="Times New Roman"/>
        </w:rPr>
        <w:t>ыбрать в главном окне пункт меню «</w:t>
      </w:r>
      <w:r w:rsidR="00C54EF3" w:rsidRPr="004903C7">
        <w:rPr>
          <w:rFonts w:ascii="Times New Roman" w:hAnsi="Times New Roman" w:cs="Times New Roman"/>
          <w:i/>
        </w:rPr>
        <w:t>Правка</w:t>
      </w:r>
      <w:r w:rsidR="00C54EF3" w:rsidRPr="004903C7">
        <w:rPr>
          <w:rFonts w:ascii="Times New Roman" w:hAnsi="Times New Roman" w:cs="Times New Roman"/>
        </w:rPr>
        <w:t>» подпункт «</w:t>
      </w:r>
      <w:r w:rsidR="00C54EF3" w:rsidRPr="004903C7">
        <w:rPr>
          <w:rFonts w:ascii="Times New Roman" w:hAnsi="Times New Roman" w:cs="Times New Roman"/>
          <w:i/>
        </w:rPr>
        <w:t>Изменить блок</w:t>
      </w:r>
      <w:r w:rsidR="00C54EF3" w:rsidRPr="004903C7">
        <w:rPr>
          <w:rFonts w:ascii="Times New Roman" w:hAnsi="Times New Roman" w:cs="Times New Roman"/>
        </w:rPr>
        <w:t>» (</w:t>
      </w:r>
      <w:r w:rsidR="00C54EF3" w:rsidRPr="004903C7">
        <w:rPr>
          <w:rFonts w:ascii="Times New Roman" w:hAnsi="Times New Roman" w:cs="Times New Roman"/>
          <w:lang w:val="en-US"/>
        </w:rPr>
        <w:t>SimInTech</w:t>
      </w:r>
      <w:r w:rsidR="00C54EF3" w:rsidRPr="004903C7">
        <w:rPr>
          <w:rFonts w:ascii="Times New Roman" w:hAnsi="Times New Roman" w:cs="Times New Roman"/>
        </w:rPr>
        <w:t xml:space="preserve"> </w:t>
      </w:r>
      <w:r w:rsidR="004903C7" w:rsidRPr="004903C7">
        <w:rPr>
          <w:rFonts w:ascii="Times New Roman" w:hAnsi="Times New Roman" w:cs="Times New Roman"/>
        </w:rPr>
        <w:t>должен</w:t>
      </w:r>
      <w:r w:rsidR="00C54EF3" w:rsidRPr="004903C7">
        <w:rPr>
          <w:rFonts w:ascii="Times New Roman" w:hAnsi="Times New Roman" w:cs="Times New Roman"/>
        </w:rPr>
        <w:t xml:space="preserve"> находится в режиме разработчика)</w:t>
      </w:r>
      <w:r>
        <w:rPr>
          <w:rFonts w:ascii="Times New Roman" w:hAnsi="Times New Roman" w:cs="Times New Roman"/>
        </w:rPr>
        <w:t>;</w:t>
      </w:r>
    </w:p>
    <w:p w14:paraId="6A929FDC" w14:textId="11585B82" w:rsidR="00430A7C" w:rsidRDefault="00290BF2" w:rsidP="004903C7">
      <w:pPr>
        <w:pStyle w:val="a5"/>
        <w:numPr>
          <w:ilvl w:val="0"/>
          <w:numId w:val="3"/>
        </w:numPr>
        <w:tabs>
          <w:tab w:val="left" w:pos="6237"/>
        </w:tabs>
        <w:spacing w:line="276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30A7C" w:rsidRPr="004903C7">
        <w:rPr>
          <w:rFonts w:ascii="Times New Roman" w:hAnsi="Times New Roman" w:cs="Times New Roman"/>
        </w:rPr>
        <w:t xml:space="preserve"> диалоговом ок</w:t>
      </w:r>
      <w:r>
        <w:rPr>
          <w:rFonts w:ascii="Times New Roman" w:hAnsi="Times New Roman" w:cs="Times New Roman"/>
        </w:rPr>
        <w:t>не добавить новое свойство (см. р</w:t>
      </w:r>
      <w:r w:rsidR="00430A7C" w:rsidRPr="004903C7">
        <w:rPr>
          <w:rFonts w:ascii="Times New Roman" w:hAnsi="Times New Roman" w:cs="Times New Roman"/>
        </w:rPr>
        <w:t>исунок 12)</w:t>
      </w:r>
      <w:r>
        <w:rPr>
          <w:rFonts w:ascii="Times New Roman" w:hAnsi="Times New Roman" w:cs="Times New Roman"/>
        </w:rPr>
        <w:t>.</w:t>
      </w:r>
    </w:p>
    <w:p w14:paraId="090A5B59" w14:textId="77777777" w:rsidR="00290BF2" w:rsidRPr="004903C7" w:rsidRDefault="00290BF2" w:rsidP="00290BF2">
      <w:pPr>
        <w:pStyle w:val="a5"/>
        <w:tabs>
          <w:tab w:val="left" w:pos="6237"/>
        </w:tabs>
        <w:spacing w:line="276" w:lineRule="auto"/>
        <w:ind w:left="927"/>
        <w:contextualSpacing w:val="0"/>
        <w:jc w:val="both"/>
        <w:rPr>
          <w:rFonts w:ascii="Times New Roman" w:hAnsi="Times New Roman" w:cs="Times New Roman"/>
        </w:rPr>
      </w:pPr>
    </w:p>
    <w:p w14:paraId="308F4E46" w14:textId="044BF325" w:rsidR="00430A7C" w:rsidRPr="004903C7" w:rsidRDefault="00430A7C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70BB86D0" wp14:editId="16C0F35E">
            <wp:extent cx="5936615" cy="1551305"/>
            <wp:effectExtent l="0" t="0" r="6985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2.50.5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1CEB" w14:textId="55D48DB7" w:rsidR="00430A7C" w:rsidRDefault="00430A7C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  <w:b/>
        </w:rPr>
      </w:pPr>
      <w:r w:rsidRPr="004903C7">
        <w:rPr>
          <w:rFonts w:ascii="Times New Roman" w:hAnsi="Times New Roman" w:cs="Times New Roman"/>
          <w:b/>
        </w:rPr>
        <w:t xml:space="preserve"> Рисунок 12</w:t>
      </w:r>
      <w:r w:rsidR="00290BF2">
        <w:rPr>
          <w:rFonts w:ascii="Times New Roman" w:hAnsi="Times New Roman" w:cs="Times New Roman"/>
          <w:b/>
        </w:rPr>
        <w:t>. Д</w:t>
      </w:r>
      <w:r w:rsidRPr="004903C7">
        <w:rPr>
          <w:rFonts w:ascii="Times New Roman" w:hAnsi="Times New Roman" w:cs="Times New Roman"/>
          <w:b/>
        </w:rPr>
        <w:t>обавление параметра блока, задаваемого пользователем.</w:t>
      </w:r>
    </w:p>
    <w:p w14:paraId="79C824BE" w14:textId="77777777" w:rsidR="00290BF2" w:rsidRPr="004903C7" w:rsidRDefault="00290BF2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  <w:b/>
        </w:rPr>
      </w:pPr>
    </w:p>
    <w:p w14:paraId="227060DD" w14:textId="1223A1CF" w:rsidR="00430A7C" w:rsidRPr="004903C7" w:rsidRDefault="00430A7C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>Если запустить файл проекта «Загрузчик.</w:t>
      </w:r>
      <w:proofErr w:type="spellStart"/>
      <w:r w:rsidRPr="004903C7">
        <w:rPr>
          <w:rFonts w:ascii="Times New Roman" w:hAnsi="Times New Roman" w:cs="Times New Roman"/>
          <w:lang w:val="en-US"/>
        </w:rPr>
        <w:t>prt</w:t>
      </w:r>
      <w:proofErr w:type="spellEnd"/>
      <w:r w:rsidRPr="004903C7">
        <w:rPr>
          <w:rFonts w:ascii="Times New Roman" w:hAnsi="Times New Roman" w:cs="Times New Roman"/>
        </w:rPr>
        <w:t xml:space="preserve">» на расчет. </w:t>
      </w:r>
    </w:p>
    <w:p w14:paraId="58C81CC3" w14:textId="1E02296C" w:rsidR="00430A7C" w:rsidRPr="004903C7" w:rsidRDefault="00430A7C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То будет </w:t>
      </w:r>
      <w:ins w:id="92" w:author="sam" w:date="2016-03-03T12:21:00Z">
        <w:r w:rsidR="00A60748">
          <w:rPr>
            <w:rFonts w:ascii="Times New Roman" w:hAnsi="Times New Roman" w:cs="Times New Roman"/>
          </w:rPr>
          <w:t>под</w:t>
        </w:r>
      </w:ins>
      <w:del w:id="93" w:author="sam" w:date="2016-03-03T12:21:00Z">
        <w:r w:rsidRPr="004903C7" w:rsidDel="00A60748">
          <w:rPr>
            <w:rFonts w:ascii="Times New Roman" w:hAnsi="Times New Roman" w:cs="Times New Roman"/>
          </w:rPr>
          <w:delText>за</w:delText>
        </w:r>
      </w:del>
      <w:r w:rsidRPr="004903C7">
        <w:rPr>
          <w:rFonts w:ascii="Times New Roman" w:hAnsi="Times New Roman" w:cs="Times New Roman"/>
        </w:rPr>
        <w:t xml:space="preserve">гружена </w:t>
      </w:r>
      <w:r w:rsidRPr="004903C7">
        <w:rPr>
          <w:rFonts w:ascii="Times New Roman" w:hAnsi="Times New Roman" w:cs="Times New Roman"/>
          <w:lang w:val="en-US"/>
        </w:rPr>
        <w:t>my</w:t>
      </w:r>
      <w:r w:rsidRPr="004903C7">
        <w:rPr>
          <w:rFonts w:ascii="Times New Roman" w:hAnsi="Times New Roman" w:cs="Times New Roman"/>
        </w:rPr>
        <w:t>_</w:t>
      </w:r>
      <w:r w:rsidRPr="004903C7">
        <w:rPr>
          <w:rFonts w:ascii="Times New Roman" w:hAnsi="Times New Roman" w:cs="Times New Roman"/>
          <w:lang w:val="en-US"/>
        </w:rPr>
        <w:t>diagra</w:t>
      </w:r>
      <w:ins w:id="94" w:author="sam" w:date="2016-03-03T12:21:00Z">
        <w:r w:rsidR="00A60748">
          <w:rPr>
            <w:rFonts w:ascii="Times New Roman" w:hAnsi="Times New Roman" w:cs="Times New Roman"/>
            <w:lang w:val="en-US"/>
          </w:rPr>
          <w:t>m</w:t>
        </w:r>
      </w:ins>
      <w:r w:rsidRPr="004903C7">
        <w:rPr>
          <w:rFonts w:ascii="Times New Roman" w:hAnsi="Times New Roman" w:cs="Times New Roman"/>
        </w:rPr>
        <w:t>.</w:t>
      </w:r>
      <w:proofErr w:type="spellStart"/>
      <w:r w:rsidRPr="004903C7">
        <w:rPr>
          <w:rFonts w:ascii="Times New Roman" w:hAnsi="Times New Roman" w:cs="Times New Roman"/>
          <w:lang w:val="en-US"/>
        </w:rPr>
        <w:t>dll</w:t>
      </w:r>
      <w:proofErr w:type="spellEnd"/>
      <w:r w:rsidRPr="004903C7">
        <w:rPr>
          <w:rFonts w:ascii="Times New Roman" w:hAnsi="Times New Roman" w:cs="Times New Roman"/>
        </w:rPr>
        <w:t>.</w:t>
      </w:r>
    </w:p>
    <w:p w14:paraId="55398200" w14:textId="76A85E77" w:rsidR="00430A7C" w:rsidRPr="004903C7" w:rsidRDefault="00430A7C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В данной </w:t>
      </w:r>
      <w:proofErr w:type="spellStart"/>
      <w:r w:rsidRPr="004903C7">
        <w:rPr>
          <w:rFonts w:ascii="Times New Roman" w:hAnsi="Times New Roman" w:cs="Times New Roman"/>
          <w:lang w:val="en-US"/>
        </w:rPr>
        <w:t>dll</w:t>
      </w:r>
      <w:proofErr w:type="spellEnd"/>
      <w:r w:rsidRPr="004903C7">
        <w:rPr>
          <w:rFonts w:ascii="Times New Roman" w:hAnsi="Times New Roman" w:cs="Times New Roman"/>
        </w:rPr>
        <w:t xml:space="preserve"> </w:t>
      </w:r>
      <w:r w:rsidR="00A12815" w:rsidRPr="004903C7">
        <w:rPr>
          <w:rFonts w:ascii="Times New Roman" w:hAnsi="Times New Roman" w:cs="Times New Roman"/>
        </w:rPr>
        <w:t>происходит</w:t>
      </w:r>
      <w:r w:rsidRPr="004903C7">
        <w:rPr>
          <w:rFonts w:ascii="Times New Roman" w:hAnsi="Times New Roman" w:cs="Times New Roman"/>
        </w:rPr>
        <w:t xml:space="preserve"> вычисление выхода по формуле у=</w:t>
      </w:r>
      <w:r w:rsidRPr="004903C7">
        <w:rPr>
          <w:rFonts w:ascii="Times New Roman" w:hAnsi="Times New Roman" w:cs="Times New Roman"/>
          <w:lang w:val="en-US"/>
        </w:rPr>
        <w:t>sin</w:t>
      </w:r>
      <w:r w:rsidRPr="004903C7">
        <w:rPr>
          <w:rFonts w:ascii="Times New Roman" w:hAnsi="Times New Roman" w:cs="Times New Roman"/>
        </w:rPr>
        <w:t>(</w:t>
      </w:r>
      <w:r w:rsidRPr="004903C7">
        <w:rPr>
          <w:rFonts w:ascii="Times New Roman" w:hAnsi="Times New Roman" w:cs="Times New Roman"/>
          <w:lang w:val="en-US"/>
        </w:rPr>
        <w:t>w</w:t>
      </w:r>
      <w:r w:rsidRPr="004903C7">
        <w:rPr>
          <w:rFonts w:ascii="Times New Roman" w:hAnsi="Times New Roman" w:cs="Times New Roman"/>
        </w:rPr>
        <w:t>*</w:t>
      </w:r>
      <w:r w:rsidRPr="004903C7">
        <w:rPr>
          <w:rFonts w:ascii="Times New Roman" w:hAnsi="Times New Roman" w:cs="Times New Roman"/>
          <w:lang w:val="en-US"/>
        </w:rPr>
        <w:t>x</w:t>
      </w:r>
      <w:r w:rsidRPr="004903C7">
        <w:rPr>
          <w:rFonts w:ascii="Times New Roman" w:hAnsi="Times New Roman" w:cs="Times New Roman"/>
        </w:rPr>
        <w:t>)</w:t>
      </w:r>
      <w:r w:rsidR="00A12815" w:rsidRPr="004903C7">
        <w:rPr>
          <w:rFonts w:ascii="Times New Roman" w:hAnsi="Times New Roman" w:cs="Times New Roman"/>
        </w:rPr>
        <w:t xml:space="preserve">, где х – это модельное время, подаваемое на вход, </w:t>
      </w:r>
      <w:r w:rsidR="00A12815" w:rsidRPr="004903C7">
        <w:rPr>
          <w:rFonts w:ascii="Times New Roman" w:hAnsi="Times New Roman" w:cs="Times New Roman"/>
          <w:lang w:val="en-US"/>
        </w:rPr>
        <w:t>w</w:t>
      </w:r>
      <w:r w:rsidR="00A12815" w:rsidRPr="004903C7">
        <w:rPr>
          <w:rFonts w:ascii="Times New Roman" w:hAnsi="Times New Roman" w:cs="Times New Roman"/>
        </w:rPr>
        <w:t xml:space="preserve"> – </w:t>
      </w:r>
      <w:r w:rsidR="004903C7" w:rsidRPr="004903C7">
        <w:rPr>
          <w:rFonts w:ascii="Times New Roman" w:hAnsi="Times New Roman" w:cs="Times New Roman"/>
        </w:rPr>
        <w:t>параметр,</w:t>
      </w:r>
      <w:r w:rsidR="00A12815" w:rsidRPr="004903C7">
        <w:rPr>
          <w:rFonts w:ascii="Times New Roman" w:hAnsi="Times New Roman" w:cs="Times New Roman"/>
        </w:rPr>
        <w:t xml:space="preserve"> задаваемый пользователем в настройках блока</w:t>
      </w:r>
      <w:r w:rsidR="00290BF2">
        <w:rPr>
          <w:rFonts w:ascii="Times New Roman" w:hAnsi="Times New Roman" w:cs="Times New Roman"/>
        </w:rPr>
        <w:t>.</w:t>
      </w:r>
    </w:p>
    <w:p w14:paraId="11BCC6CF" w14:textId="26610574" w:rsidR="00430A7C" w:rsidRPr="004903C7" w:rsidRDefault="00430A7C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Пользователь </w:t>
      </w:r>
      <w:r w:rsidR="004903C7" w:rsidRPr="004903C7">
        <w:rPr>
          <w:rFonts w:ascii="Times New Roman" w:hAnsi="Times New Roman" w:cs="Times New Roman"/>
        </w:rPr>
        <w:t>во</w:t>
      </w:r>
      <w:r w:rsidR="004903C7">
        <w:rPr>
          <w:rFonts w:ascii="Times New Roman" w:hAnsi="Times New Roman" w:cs="Times New Roman"/>
        </w:rPr>
        <w:t xml:space="preserve"> </w:t>
      </w:r>
      <w:r w:rsidR="004903C7" w:rsidRPr="004903C7">
        <w:rPr>
          <w:rFonts w:ascii="Times New Roman" w:hAnsi="Times New Roman" w:cs="Times New Roman"/>
        </w:rPr>
        <w:t>время</w:t>
      </w:r>
      <w:r w:rsidR="00A12815" w:rsidRPr="004903C7">
        <w:rPr>
          <w:rFonts w:ascii="Times New Roman" w:hAnsi="Times New Roman" w:cs="Times New Roman"/>
        </w:rPr>
        <w:t xml:space="preserve"> расчет</w:t>
      </w:r>
      <w:r w:rsidR="004903C7">
        <w:rPr>
          <w:rFonts w:ascii="Times New Roman" w:hAnsi="Times New Roman" w:cs="Times New Roman"/>
        </w:rPr>
        <w:t>а</w:t>
      </w:r>
      <w:r w:rsidR="00A12815" w:rsidRPr="004903C7">
        <w:rPr>
          <w:rFonts w:ascii="Times New Roman" w:hAnsi="Times New Roman" w:cs="Times New Roman"/>
        </w:rPr>
        <w:t xml:space="preserve"> </w:t>
      </w:r>
      <w:r w:rsidRPr="004903C7">
        <w:rPr>
          <w:rFonts w:ascii="Times New Roman" w:hAnsi="Times New Roman" w:cs="Times New Roman"/>
        </w:rPr>
        <w:t xml:space="preserve">может </w:t>
      </w:r>
      <w:r w:rsidR="00A12815" w:rsidRPr="004903C7">
        <w:rPr>
          <w:rFonts w:ascii="Times New Roman" w:hAnsi="Times New Roman" w:cs="Times New Roman"/>
        </w:rPr>
        <w:t>войти</w:t>
      </w:r>
      <w:r w:rsidRPr="004903C7">
        <w:rPr>
          <w:rFonts w:ascii="Times New Roman" w:hAnsi="Times New Roman" w:cs="Times New Roman"/>
        </w:rPr>
        <w:t xml:space="preserve"> в свойств</w:t>
      </w:r>
      <w:r w:rsidR="00A12815" w:rsidRPr="004903C7">
        <w:rPr>
          <w:rFonts w:ascii="Times New Roman" w:hAnsi="Times New Roman" w:cs="Times New Roman"/>
        </w:rPr>
        <w:t>а</w:t>
      </w:r>
      <w:r w:rsidRPr="004903C7">
        <w:rPr>
          <w:rFonts w:ascii="Times New Roman" w:hAnsi="Times New Roman" w:cs="Times New Roman"/>
        </w:rPr>
        <w:t xml:space="preserve"> блока </w:t>
      </w:r>
      <w:proofErr w:type="spellStart"/>
      <w:r w:rsidRPr="004903C7">
        <w:rPr>
          <w:rFonts w:ascii="Times New Roman" w:hAnsi="Times New Roman" w:cs="Times New Roman"/>
          <w:lang w:val="en-US"/>
        </w:rPr>
        <w:t>dll</w:t>
      </w:r>
      <w:proofErr w:type="spellEnd"/>
      <w:r w:rsidRPr="004903C7">
        <w:rPr>
          <w:rFonts w:ascii="Times New Roman" w:hAnsi="Times New Roman" w:cs="Times New Roman"/>
        </w:rPr>
        <w:t xml:space="preserve"> и менять параметр </w:t>
      </w:r>
      <w:r w:rsidRPr="004903C7">
        <w:rPr>
          <w:rFonts w:ascii="Times New Roman" w:hAnsi="Times New Roman" w:cs="Times New Roman"/>
          <w:lang w:val="en-US"/>
        </w:rPr>
        <w:t>w</w:t>
      </w:r>
      <w:r w:rsidRPr="004903C7">
        <w:rPr>
          <w:rFonts w:ascii="Times New Roman" w:hAnsi="Times New Roman" w:cs="Times New Roman"/>
        </w:rPr>
        <w:t xml:space="preserve">, на графике </w:t>
      </w:r>
      <w:r w:rsidR="00A12815" w:rsidRPr="004903C7">
        <w:rPr>
          <w:rFonts w:ascii="Times New Roman" w:hAnsi="Times New Roman" w:cs="Times New Roman"/>
        </w:rPr>
        <w:t>соответствующим</w:t>
      </w:r>
      <w:r w:rsidRPr="004903C7">
        <w:rPr>
          <w:rFonts w:ascii="Times New Roman" w:hAnsi="Times New Roman" w:cs="Times New Roman"/>
        </w:rPr>
        <w:t xml:space="preserve"> образом бу</w:t>
      </w:r>
      <w:r w:rsidR="00290BF2">
        <w:rPr>
          <w:rFonts w:ascii="Times New Roman" w:hAnsi="Times New Roman" w:cs="Times New Roman"/>
        </w:rPr>
        <w:t>дет меняться частота колебаний (с</w:t>
      </w:r>
      <w:r w:rsidR="00A12815" w:rsidRPr="004903C7">
        <w:rPr>
          <w:rFonts w:ascii="Times New Roman" w:hAnsi="Times New Roman" w:cs="Times New Roman"/>
        </w:rPr>
        <w:t>м</w:t>
      </w:r>
      <w:r w:rsidR="00290BF2">
        <w:rPr>
          <w:rFonts w:ascii="Times New Roman" w:hAnsi="Times New Roman" w:cs="Times New Roman"/>
        </w:rPr>
        <w:t>.</w:t>
      </w:r>
      <w:r w:rsidR="00A12815" w:rsidRPr="004903C7">
        <w:rPr>
          <w:rFonts w:ascii="Times New Roman" w:hAnsi="Times New Roman" w:cs="Times New Roman"/>
        </w:rPr>
        <w:t xml:space="preserve"> </w:t>
      </w:r>
      <w:r w:rsidR="00290BF2" w:rsidRPr="004903C7">
        <w:rPr>
          <w:rFonts w:ascii="Times New Roman" w:hAnsi="Times New Roman" w:cs="Times New Roman"/>
        </w:rPr>
        <w:t>рисунок</w:t>
      </w:r>
      <w:r w:rsidR="00A12815" w:rsidRPr="004903C7">
        <w:rPr>
          <w:rFonts w:ascii="Times New Roman" w:hAnsi="Times New Roman" w:cs="Times New Roman"/>
        </w:rPr>
        <w:t xml:space="preserve"> 13)</w:t>
      </w:r>
      <w:r w:rsidR="00290BF2">
        <w:rPr>
          <w:rFonts w:ascii="Times New Roman" w:hAnsi="Times New Roman" w:cs="Times New Roman"/>
        </w:rPr>
        <w:t>.</w:t>
      </w:r>
    </w:p>
    <w:p w14:paraId="7FECC9F8" w14:textId="77777777" w:rsidR="00C54EF3" w:rsidRPr="004903C7" w:rsidRDefault="00C54EF3" w:rsidP="004903C7">
      <w:pPr>
        <w:pStyle w:val="a5"/>
        <w:tabs>
          <w:tab w:val="left" w:pos="6237"/>
        </w:tabs>
        <w:spacing w:line="276" w:lineRule="auto"/>
        <w:ind w:left="927"/>
        <w:contextualSpacing w:val="0"/>
        <w:jc w:val="both"/>
        <w:rPr>
          <w:rFonts w:ascii="Times New Roman" w:hAnsi="Times New Roman" w:cs="Times New Roman"/>
        </w:rPr>
      </w:pPr>
    </w:p>
    <w:p w14:paraId="5FB74882" w14:textId="77777777" w:rsidR="00C54EF3" w:rsidRPr="004903C7" w:rsidRDefault="00C54EF3" w:rsidP="004903C7">
      <w:pPr>
        <w:tabs>
          <w:tab w:val="left" w:pos="6237"/>
        </w:tabs>
        <w:spacing w:line="276" w:lineRule="auto"/>
        <w:ind w:firstLine="567"/>
        <w:jc w:val="both"/>
        <w:rPr>
          <w:rFonts w:ascii="Times New Roman" w:hAnsi="Times New Roman" w:cs="Times New Roman"/>
        </w:rPr>
      </w:pPr>
    </w:p>
    <w:p w14:paraId="2EFD4A83" w14:textId="77777777" w:rsidR="00974AFA" w:rsidRPr="004903C7" w:rsidRDefault="00974AFA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3A8EDF6C" w14:textId="2925DE06" w:rsidR="001A728C" w:rsidRPr="004903C7" w:rsidRDefault="009C696D" w:rsidP="004903C7">
      <w:pPr>
        <w:pStyle w:val="a5"/>
        <w:tabs>
          <w:tab w:val="left" w:pos="6237"/>
        </w:tabs>
        <w:spacing w:line="276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 xml:space="preserve">  </w:t>
      </w:r>
    </w:p>
    <w:p w14:paraId="66E74A9D" w14:textId="255E0411" w:rsidR="0022763D" w:rsidRPr="004903C7" w:rsidRDefault="00A12815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22CEB4ED" wp14:editId="1F478976">
            <wp:extent cx="5936615" cy="2977515"/>
            <wp:effectExtent l="0" t="0" r="6985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2.56.4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2FCE" w14:textId="05E0B94C" w:rsidR="00A12815" w:rsidRPr="004903C7" w:rsidRDefault="00A12815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  <w:b/>
        </w:rPr>
      </w:pPr>
      <w:r w:rsidRPr="004903C7">
        <w:rPr>
          <w:rFonts w:ascii="Times New Roman" w:hAnsi="Times New Roman" w:cs="Times New Roman"/>
          <w:b/>
        </w:rPr>
        <w:t xml:space="preserve">Рисунок 13. Тестирование </w:t>
      </w:r>
      <w:r w:rsidR="004903C7" w:rsidRPr="004903C7">
        <w:rPr>
          <w:rFonts w:ascii="Times New Roman" w:hAnsi="Times New Roman" w:cs="Times New Roman"/>
          <w:b/>
        </w:rPr>
        <w:t>блока,</w:t>
      </w:r>
      <w:r w:rsidRPr="004903C7">
        <w:rPr>
          <w:rFonts w:ascii="Times New Roman" w:hAnsi="Times New Roman" w:cs="Times New Roman"/>
          <w:b/>
        </w:rPr>
        <w:t xml:space="preserve"> созданного в виде </w:t>
      </w:r>
      <w:proofErr w:type="spellStart"/>
      <w:r w:rsidRPr="004903C7">
        <w:rPr>
          <w:rFonts w:ascii="Times New Roman" w:hAnsi="Times New Roman" w:cs="Times New Roman"/>
          <w:b/>
          <w:lang w:val="en-US"/>
        </w:rPr>
        <w:t>dll</w:t>
      </w:r>
      <w:proofErr w:type="spellEnd"/>
      <w:r w:rsidRPr="004903C7">
        <w:rPr>
          <w:rFonts w:ascii="Times New Roman" w:hAnsi="Times New Roman" w:cs="Times New Roman"/>
          <w:b/>
        </w:rPr>
        <w:t>, на языке Си.</w:t>
      </w:r>
    </w:p>
    <w:p w14:paraId="14A2C249" w14:textId="77777777" w:rsidR="00A12815" w:rsidRPr="004903C7" w:rsidRDefault="00A12815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12EAEFB0" w14:textId="340E7968" w:rsidR="00A12815" w:rsidRPr="00290BF2" w:rsidRDefault="00290BF2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290BF2">
        <w:rPr>
          <w:rFonts w:ascii="Times New Roman" w:hAnsi="Times New Roman" w:cs="Times New Roman"/>
          <w:b/>
          <w:sz w:val="28"/>
        </w:rPr>
        <w:t>Заключение</w:t>
      </w:r>
    </w:p>
    <w:p w14:paraId="59F9E8A9" w14:textId="4B183F6A" w:rsidR="00A12815" w:rsidRPr="004903C7" w:rsidRDefault="00A12815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>В данном тексте описаны действия по созданию простейшего блока на языке Си.</w:t>
      </w:r>
    </w:p>
    <w:p w14:paraId="30F3F455" w14:textId="3BABB9DE" w:rsidR="00A12815" w:rsidRPr="004903C7" w:rsidRDefault="00A12815" w:rsidP="004903C7">
      <w:pPr>
        <w:pStyle w:val="a5"/>
        <w:tabs>
          <w:tab w:val="left" w:pos="6237"/>
        </w:tabs>
        <w:spacing w:line="276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</w:rPr>
        <w:t>Приме</w:t>
      </w:r>
      <w:r w:rsidR="004903C7">
        <w:rPr>
          <w:rFonts w:ascii="Times New Roman" w:hAnsi="Times New Roman" w:cs="Times New Roman"/>
        </w:rPr>
        <w:t>р</w:t>
      </w:r>
      <w:r w:rsidRPr="004903C7">
        <w:rPr>
          <w:rFonts w:ascii="Times New Roman" w:hAnsi="Times New Roman" w:cs="Times New Roman"/>
        </w:rPr>
        <w:t xml:space="preserve"> может быть использован для разработки</w:t>
      </w:r>
      <w:ins w:id="95" w:author="Илья Колотыркин" w:date="2016-03-03T09:55:00Z">
        <w:r w:rsidR="00290BF2">
          <w:rPr>
            <w:rFonts w:ascii="Times New Roman" w:hAnsi="Times New Roman" w:cs="Times New Roman"/>
          </w:rPr>
          <w:t xml:space="preserve"> и п</w:t>
        </w:r>
        <w:bookmarkStart w:id="96" w:name="_GoBack"/>
        <w:bookmarkEnd w:id="96"/>
        <w:r w:rsidR="00290BF2">
          <w:rPr>
            <w:rFonts w:ascii="Times New Roman" w:hAnsi="Times New Roman" w:cs="Times New Roman"/>
          </w:rPr>
          <w:t>одключения</w:t>
        </w:r>
      </w:ins>
      <w:r w:rsidRPr="004903C7">
        <w:rPr>
          <w:rFonts w:ascii="Times New Roman" w:hAnsi="Times New Roman" w:cs="Times New Roman"/>
        </w:rPr>
        <w:t xml:space="preserve"> собственных блоков.</w:t>
      </w:r>
    </w:p>
    <w:sectPr w:rsidR="00A12815" w:rsidRPr="004903C7" w:rsidSect="00173B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8" w:author="Илья Колотыркин" w:date="2016-03-03T09:49:00Z" w:initials="ИК">
    <w:p w14:paraId="0C22BD29" w14:textId="6D97098F" w:rsidR="00290BF2" w:rsidRDefault="00290BF2">
      <w:pPr>
        <w:pStyle w:val="a7"/>
      </w:pPr>
      <w:r>
        <w:rPr>
          <w:rStyle w:val="a6"/>
        </w:rPr>
        <w:annotationRef/>
      </w:r>
      <w:r>
        <w:t>Или с исходным кодом?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22BD2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3BA4"/>
    <w:multiLevelType w:val="hybridMultilevel"/>
    <w:tmpl w:val="ED2C5C7E"/>
    <w:lvl w:ilvl="0" w:tplc="3594EC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DFD7C62"/>
    <w:multiLevelType w:val="hybridMultilevel"/>
    <w:tmpl w:val="5AC6C256"/>
    <w:lvl w:ilvl="0" w:tplc="B62AD64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5AF3295"/>
    <w:multiLevelType w:val="hybridMultilevel"/>
    <w:tmpl w:val="DB781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m">
    <w15:presenceInfo w15:providerId="None" w15:userId="sam"/>
  </w15:person>
  <w15:person w15:author="Илья Колотыркин">
    <w15:presenceInfo w15:providerId="None" w15:userId="Илья Колотырк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25"/>
    <w:rsid w:val="00007E38"/>
    <w:rsid w:val="0005704A"/>
    <w:rsid w:val="00071B9E"/>
    <w:rsid w:val="000C1DF1"/>
    <w:rsid w:val="00157369"/>
    <w:rsid w:val="00173B0C"/>
    <w:rsid w:val="001A728C"/>
    <w:rsid w:val="001B196A"/>
    <w:rsid w:val="001D5031"/>
    <w:rsid w:val="002067EB"/>
    <w:rsid w:val="0022763D"/>
    <w:rsid w:val="00237075"/>
    <w:rsid w:val="00277929"/>
    <w:rsid w:val="00290BF2"/>
    <w:rsid w:val="002F4447"/>
    <w:rsid w:val="003617EB"/>
    <w:rsid w:val="003A38A1"/>
    <w:rsid w:val="00430A7C"/>
    <w:rsid w:val="00473CE3"/>
    <w:rsid w:val="004903C7"/>
    <w:rsid w:val="004C0436"/>
    <w:rsid w:val="004C3F68"/>
    <w:rsid w:val="005834EE"/>
    <w:rsid w:val="00590047"/>
    <w:rsid w:val="00594153"/>
    <w:rsid w:val="005B2BD4"/>
    <w:rsid w:val="005E7460"/>
    <w:rsid w:val="00652AD3"/>
    <w:rsid w:val="006C2B2B"/>
    <w:rsid w:val="00726CED"/>
    <w:rsid w:val="0073495A"/>
    <w:rsid w:val="00780643"/>
    <w:rsid w:val="007A7ECA"/>
    <w:rsid w:val="007D5229"/>
    <w:rsid w:val="007F47C5"/>
    <w:rsid w:val="00837C5A"/>
    <w:rsid w:val="00932F14"/>
    <w:rsid w:val="00960325"/>
    <w:rsid w:val="00974AFA"/>
    <w:rsid w:val="009C696D"/>
    <w:rsid w:val="00A12815"/>
    <w:rsid w:val="00A45B8F"/>
    <w:rsid w:val="00A60748"/>
    <w:rsid w:val="00A90F71"/>
    <w:rsid w:val="00AA4C7D"/>
    <w:rsid w:val="00AD5F49"/>
    <w:rsid w:val="00AE0856"/>
    <w:rsid w:val="00B412A2"/>
    <w:rsid w:val="00B47885"/>
    <w:rsid w:val="00B531B9"/>
    <w:rsid w:val="00BA5C0F"/>
    <w:rsid w:val="00C54EF3"/>
    <w:rsid w:val="00CA347E"/>
    <w:rsid w:val="00CA72D6"/>
    <w:rsid w:val="00D52812"/>
    <w:rsid w:val="00D717B0"/>
    <w:rsid w:val="00D93715"/>
    <w:rsid w:val="00DE3149"/>
    <w:rsid w:val="00E24952"/>
    <w:rsid w:val="00E44C98"/>
    <w:rsid w:val="00F339A8"/>
    <w:rsid w:val="00F7213D"/>
    <w:rsid w:val="00F9027F"/>
    <w:rsid w:val="00FB3408"/>
    <w:rsid w:val="00FB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155922"/>
  <w14:defaultImageDpi w14:val="300"/>
  <w15:docId w15:val="{487CBF30-9168-4FCB-B00D-33C87AFB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3149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3149"/>
    <w:rPr>
      <w:rFonts w:ascii="Lucida Grande CY" w:hAnsi="Lucida Grande CY"/>
      <w:sz w:val="18"/>
      <w:szCs w:val="18"/>
    </w:rPr>
  </w:style>
  <w:style w:type="paragraph" w:styleId="a5">
    <w:name w:val="List Paragraph"/>
    <w:basedOn w:val="a"/>
    <w:uiPriority w:val="34"/>
    <w:qFormat/>
    <w:rsid w:val="00932F14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290BF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90BF2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90BF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90BF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90B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microsoft.com/office/2011/relationships/people" Target="peop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B02570-4DE2-4541-B691-0F8C75E6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Veacheslav Petukhov</dc:creator>
  <cp:keywords/>
  <dc:description/>
  <cp:lastModifiedBy>sam</cp:lastModifiedBy>
  <cp:revision>10</cp:revision>
  <dcterms:created xsi:type="dcterms:W3CDTF">2016-03-03T06:56:00Z</dcterms:created>
  <dcterms:modified xsi:type="dcterms:W3CDTF">2016-03-03T09:21:00Z</dcterms:modified>
</cp:coreProperties>
</file>